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905" w:rsidRPr="002D724B" w:rsidRDefault="00FB3905" w:rsidP="002D724B">
      <w:pPr>
        <w:shd w:val="clear" w:color="auto" w:fill="FFFFFF"/>
        <w:tabs>
          <w:tab w:val="left" w:pos="1483"/>
        </w:tabs>
        <w:spacing w:after="240" w:line="240" w:lineRule="auto"/>
        <w:outlineLvl w:val="2"/>
        <w:rPr>
          <w:rFonts w:ascii="Comic Sans MS" w:eastAsia="Times New Roman" w:hAnsi="Comic Sans MS" w:cs="Times New Roman"/>
          <w:b/>
          <w:bCs/>
          <w:sz w:val="36"/>
          <w:szCs w:val="36"/>
        </w:rPr>
      </w:pPr>
      <w:r w:rsidRPr="000C5E1C">
        <w:rPr>
          <w:rFonts w:ascii="Comic Sans MS" w:eastAsia="Times New Roman" w:hAnsi="Comic Sans MS" w:cs="Times New Roman"/>
          <w:b/>
          <w:bCs/>
          <w:color w:val="0070C0"/>
          <w:sz w:val="36"/>
          <w:szCs w:val="36"/>
        </w:rPr>
        <w:t>What is JVM and is it platform independent?</w:t>
      </w:r>
      <w:r w:rsidR="002E2D00" w:rsidRPr="000C5E1C">
        <w:rPr>
          <w:rFonts w:ascii="Comic Sans MS" w:eastAsia="Times New Roman" w:hAnsi="Comic Sans MS" w:cs="Times New Roman"/>
          <w:b/>
          <w:bCs/>
          <w:sz w:val="24"/>
          <w:szCs w:val="24"/>
        </w:rPr>
        <w:tab/>
      </w:r>
    </w:p>
    <w:p w:rsidR="005E1AC5" w:rsidRPr="000C5E1C" w:rsidRDefault="00FB3905" w:rsidP="002D724B">
      <w:pPr>
        <w:spacing w:line="240" w:lineRule="auto"/>
        <w:rPr>
          <w:rFonts w:ascii="Comic Sans MS" w:hAnsi="Comic Sans MS" w:cs="Times New Roman"/>
          <w:sz w:val="24"/>
          <w:szCs w:val="24"/>
          <w:shd w:val="clear" w:color="auto" w:fill="FFFFFF"/>
        </w:rPr>
      </w:pPr>
      <w:r w:rsidRPr="000C5E1C">
        <w:rPr>
          <w:rFonts w:ascii="Comic Sans MS" w:hAnsi="Comic Sans MS" w:cs="Times New Roman"/>
          <w:sz w:val="24"/>
          <w:szCs w:val="24"/>
          <w:shd w:val="clear" w:color="auto" w:fill="FFFFFF"/>
        </w:rPr>
        <w:t>JVM is responsible for converting byte code into machine readable code. JVM is not platform independent, that</w:t>
      </w:r>
      <w:r w:rsidR="002E2D00" w:rsidRPr="000C5E1C">
        <w:rPr>
          <w:rFonts w:ascii="Comic Sans MS" w:hAnsi="Comic Sans MS" w:cs="Times New Roman"/>
          <w:sz w:val="24"/>
          <w:szCs w:val="24"/>
          <w:shd w:val="clear" w:color="auto" w:fill="FFFFFF"/>
        </w:rPr>
        <w:t>’</w:t>
      </w:r>
      <w:r w:rsidRPr="000C5E1C">
        <w:rPr>
          <w:rFonts w:ascii="Comic Sans MS" w:hAnsi="Comic Sans MS" w:cs="Times New Roman"/>
          <w:sz w:val="24"/>
          <w:szCs w:val="24"/>
          <w:shd w:val="clear" w:color="auto" w:fill="FFFFFF"/>
        </w:rPr>
        <w:t>s why you have different JVM for different operating systems.</w:t>
      </w:r>
    </w:p>
    <w:p w:rsidR="00FB3905" w:rsidRPr="000C5E1C" w:rsidRDefault="00FB3905" w:rsidP="002D724B">
      <w:pPr>
        <w:pStyle w:val="Heading3"/>
        <w:shd w:val="clear" w:color="auto" w:fill="FFFFFF"/>
        <w:tabs>
          <w:tab w:val="left" w:pos="7756"/>
        </w:tabs>
        <w:spacing w:before="0" w:beforeAutospacing="0" w:after="240" w:afterAutospacing="0"/>
        <w:rPr>
          <w:rFonts w:ascii="Comic Sans MS" w:hAnsi="Comic Sans MS"/>
          <w:b w:val="0"/>
          <w:color w:val="0070C0"/>
          <w:sz w:val="24"/>
          <w:szCs w:val="24"/>
        </w:rPr>
      </w:pPr>
      <w:r w:rsidRPr="000C5E1C">
        <w:rPr>
          <w:rFonts w:ascii="Comic Sans MS" w:hAnsi="Comic Sans MS"/>
          <w:color w:val="0070C0"/>
          <w:sz w:val="36"/>
          <w:szCs w:val="36"/>
        </w:rPr>
        <w:t>What is the difference between JDK and JVM?</w:t>
      </w:r>
      <w:r w:rsidR="002E2D00" w:rsidRPr="000C5E1C">
        <w:rPr>
          <w:rFonts w:ascii="Comic Sans MS" w:hAnsi="Comic Sans MS"/>
          <w:b w:val="0"/>
          <w:color w:val="0070C0"/>
          <w:sz w:val="24"/>
          <w:szCs w:val="24"/>
        </w:rPr>
        <w:tab/>
      </w:r>
    </w:p>
    <w:p w:rsidR="001E35DB" w:rsidRPr="000C5E1C" w:rsidRDefault="001E35DB" w:rsidP="002D724B">
      <w:pPr>
        <w:pStyle w:val="Heading3"/>
        <w:shd w:val="clear" w:color="auto" w:fill="FFFFFF"/>
        <w:spacing w:before="0" w:beforeAutospacing="0" w:after="240" w:afterAutospacing="0"/>
        <w:rPr>
          <w:rFonts w:ascii="Comic Sans MS" w:hAnsi="Comic Sans MS"/>
          <w:b w:val="0"/>
          <w:shd w:val="clear" w:color="auto" w:fill="FFFFFF"/>
        </w:rPr>
      </w:pPr>
      <w:r w:rsidRPr="000C5E1C">
        <w:rPr>
          <w:rFonts w:ascii="Comic Sans MS" w:hAnsi="Comic Sans MS"/>
          <w:b w:val="0"/>
          <w:sz w:val="24"/>
          <w:szCs w:val="24"/>
          <w:shd w:val="clear" w:color="auto" w:fill="FFFFFF"/>
        </w:rPr>
        <w:t>Java Development Kit (JDK) is for development purpose and JVM is a part of it</w:t>
      </w:r>
      <w:r w:rsidRPr="000C5E1C">
        <w:rPr>
          <w:rFonts w:ascii="Comic Sans MS" w:hAnsi="Comic Sans MS"/>
          <w:shd w:val="clear" w:color="auto" w:fill="FFFFFF"/>
        </w:rPr>
        <w:t xml:space="preserve"> </w:t>
      </w:r>
      <w:r w:rsidRPr="000C5E1C">
        <w:rPr>
          <w:rFonts w:ascii="Comic Sans MS" w:hAnsi="Comic Sans MS"/>
          <w:b w:val="0"/>
          <w:shd w:val="clear" w:color="auto" w:fill="FFFFFF"/>
        </w:rPr>
        <w:t>to execute the java programs.</w:t>
      </w:r>
    </w:p>
    <w:p w:rsidR="001E35DB" w:rsidRPr="000C5E1C" w:rsidRDefault="001E35DB" w:rsidP="002D724B">
      <w:pPr>
        <w:shd w:val="clear" w:color="auto" w:fill="FFFFFF"/>
        <w:spacing w:after="39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 xml:space="preserve">JDK provides all the tools, </w:t>
      </w:r>
      <w:proofErr w:type="spellStart"/>
      <w:r w:rsidRPr="000C5E1C">
        <w:rPr>
          <w:rFonts w:ascii="Comic Sans MS" w:eastAsia="Times New Roman" w:hAnsi="Comic Sans MS" w:cs="Times New Roman"/>
          <w:sz w:val="24"/>
          <w:szCs w:val="24"/>
        </w:rPr>
        <w:t>executables</w:t>
      </w:r>
      <w:proofErr w:type="spellEnd"/>
      <w:r w:rsidRPr="000C5E1C">
        <w:rPr>
          <w:rFonts w:ascii="Comic Sans MS" w:eastAsia="Times New Roman" w:hAnsi="Comic Sans MS" w:cs="Times New Roman"/>
          <w:sz w:val="24"/>
          <w:szCs w:val="24"/>
        </w:rPr>
        <w:t xml:space="preserve"> and binaries required to compile, debug and execute a Java Program. The execution part is handled by JVM to provide machine independence.</w:t>
      </w:r>
    </w:p>
    <w:p w:rsidR="008712C6" w:rsidRPr="000C5E1C" w:rsidRDefault="006F5B55" w:rsidP="002D724B">
      <w:pPr>
        <w:shd w:val="clear" w:color="auto" w:fill="FFFFFF"/>
        <w:spacing w:after="240" w:line="240" w:lineRule="auto"/>
        <w:outlineLvl w:val="2"/>
        <w:rPr>
          <w:rFonts w:ascii="Comic Sans MS" w:eastAsia="Times New Roman" w:hAnsi="Comic Sans MS" w:cs="Times New Roman"/>
          <w:b/>
          <w:bCs/>
          <w:color w:val="0070C0"/>
          <w:sz w:val="36"/>
          <w:szCs w:val="36"/>
        </w:rPr>
      </w:pPr>
      <w:r w:rsidRPr="000C5E1C">
        <w:rPr>
          <w:rFonts w:ascii="Comic Sans MS" w:eastAsia="Times New Roman" w:hAnsi="Comic Sans MS" w:cs="Times New Roman"/>
          <w:b/>
          <w:bCs/>
          <w:color w:val="0070C0"/>
          <w:sz w:val="36"/>
          <w:szCs w:val="36"/>
        </w:rPr>
        <w:t xml:space="preserve">What is the difference between </w:t>
      </w:r>
      <w:r w:rsidR="001E35DB" w:rsidRPr="000C5E1C">
        <w:rPr>
          <w:rFonts w:ascii="Comic Sans MS" w:eastAsia="Times New Roman" w:hAnsi="Comic Sans MS" w:cs="Times New Roman"/>
          <w:b/>
          <w:bCs/>
          <w:color w:val="0070C0"/>
          <w:sz w:val="36"/>
          <w:szCs w:val="36"/>
        </w:rPr>
        <w:t>JVM and JRE?</w:t>
      </w:r>
    </w:p>
    <w:p w:rsidR="001E35DB" w:rsidRPr="000C5E1C" w:rsidRDefault="001E35DB" w:rsidP="002D724B">
      <w:pPr>
        <w:shd w:val="clear" w:color="auto" w:fill="FFFFFF"/>
        <w:spacing w:after="390" w:line="240" w:lineRule="auto"/>
        <w:rPr>
          <w:rFonts w:ascii="Comic Sans MS" w:eastAsia="Times New Roman" w:hAnsi="Comic Sans MS" w:cs="Times New Roman"/>
          <w:sz w:val="24"/>
          <w:szCs w:val="24"/>
        </w:rPr>
      </w:pPr>
      <w:r w:rsidRPr="0069775E">
        <w:rPr>
          <w:rFonts w:ascii="Comic Sans MS" w:eastAsia="Times New Roman" w:hAnsi="Comic Sans MS" w:cs="Times New Roman"/>
          <w:sz w:val="24"/>
          <w:szCs w:val="24"/>
        </w:rPr>
        <w:t>Java Runtime Environment (JRE) is the implementation of JVM. JRE consists of JVM and java binaries and other classes to execute any program successfully. JRE doesn’t contain</w:t>
      </w:r>
      <w:r w:rsidRPr="000C5E1C">
        <w:rPr>
          <w:rFonts w:ascii="Comic Sans MS" w:eastAsia="Times New Roman" w:hAnsi="Comic Sans MS" w:cs="Times New Roman"/>
          <w:sz w:val="24"/>
          <w:szCs w:val="24"/>
        </w:rPr>
        <w:t xml:space="preserve"> any development tools like java compiler, debugger etc. If you want to execute any java program, you should have JRE installed.</w:t>
      </w:r>
    </w:p>
    <w:p w:rsidR="001E35DB" w:rsidRPr="000C5E1C" w:rsidRDefault="001E35DB" w:rsidP="002D724B">
      <w:pPr>
        <w:pStyle w:val="Heading3"/>
        <w:shd w:val="clear" w:color="auto" w:fill="FFFFFF"/>
        <w:spacing w:before="0" w:beforeAutospacing="0" w:after="240" w:afterAutospacing="0"/>
        <w:rPr>
          <w:rFonts w:ascii="Comic Sans MS" w:hAnsi="Comic Sans MS"/>
          <w:color w:val="0070C0"/>
          <w:sz w:val="36"/>
          <w:szCs w:val="36"/>
        </w:rPr>
      </w:pPr>
      <w:bookmarkStart w:id="0" w:name="object-class"/>
      <w:bookmarkEnd w:id="0"/>
      <w:r w:rsidRPr="000C5E1C">
        <w:rPr>
          <w:rFonts w:ascii="Comic Sans MS" w:hAnsi="Comic Sans MS"/>
          <w:color w:val="0070C0"/>
          <w:sz w:val="36"/>
          <w:szCs w:val="36"/>
        </w:rPr>
        <w:t>Why Java is not pure Object Oriented language?</w:t>
      </w:r>
    </w:p>
    <w:p w:rsidR="001E35DB" w:rsidRPr="000C5E1C" w:rsidRDefault="001E35DB" w:rsidP="002D724B">
      <w:pPr>
        <w:pStyle w:val="NormalWeb"/>
        <w:shd w:val="clear" w:color="auto" w:fill="FFFFFF"/>
        <w:spacing w:before="0" w:beforeAutospacing="0" w:after="390" w:afterAutospacing="0"/>
        <w:rPr>
          <w:rFonts w:ascii="Comic Sans MS" w:hAnsi="Comic Sans MS"/>
        </w:rPr>
      </w:pPr>
      <w:r w:rsidRPr="000C5E1C">
        <w:rPr>
          <w:rFonts w:ascii="Comic Sans MS" w:hAnsi="Comic Sans MS"/>
        </w:rPr>
        <w:t xml:space="preserve">Java is not said to be pure object oriented because it support primitive types such as </w:t>
      </w:r>
      <w:proofErr w:type="spellStart"/>
      <w:r w:rsidRPr="000C5E1C">
        <w:rPr>
          <w:rFonts w:ascii="Comic Sans MS" w:hAnsi="Comic Sans MS"/>
        </w:rPr>
        <w:t>int</w:t>
      </w:r>
      <w:proofErr w:type="spellEnd"/>
      <w:r w:rsidRPr="000C5E1C">
        <w:rPr>
          <w:rFonts w:ascii="Comic Sans MS" w:hAnsi="Comic Sans MS"/>
        </w:rPr>
        <w:t>, byte, short, long etc.</w:t>
      </w:r>
    </w:p>
    <w:p w:rsidR="00E8573E" w:rsidRPr="000C5E1C" w:rsidRDefault="00E8573E" w:rsidP="002D724B">
      <w:pPr>
        <w:pStyle w:val="NormalWeb"/>
        <w:shd w:val="clear" w:color="auto" w:fill="FFFFFF"/>
        <w:tabs>
          <w:tab w:val="center" w:pos="4680"/>
        </w:tabs>
        <w:spacing w:before="0" w:beforeAutospacing="0" w:after="390" w:afterAutospacing="0"/>
        <w:rPr>
          <w:rFonts w:ascii="Comic Sans MS" w:hAnsi="Comic Sans MS"/>
          <w:b/>
          <w:color w:val="0070C0"/>
          <w:sz w:val="36"/>
          <w:szCs w:val="36"/>
        </w:rPr>
      </w:pPr>
      <w:r w:rsidRPr="000C5E1C">
        <w:rPr>
          <w:rFonts w:ascii="Comic Sans MS" w:hAnsi="Comic Sans MS"/>
          <w:b/>
          <w:color w:val="0070C0"/>
          <w:sz w:val="36"/>
          <w:szCs w:val="36"/>
        </w:rPr>
        <w:t>What are the principle concepts of OOPs?</w:t>
      </w:r>
      <w:r w:rsidRPr="000C5E1C">
        <w:rPr>
          <w:rFonts w:ascii="Comic Sans MS" w:hAnsi="Comic Sans MS"/>
          <w:b/>
          <w:color w:val="0070C0"/>
          <w:sz w:val="36"/>
          <w:szCs w:val="36"/>
        </w:rPr>
        <w:tab/>
      </w:r>
    </w:p>
    <w:p w:rsidR="00886BB3" w:rsidRPr="000C5E1C"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rPr>
      </w:pPr>
      <w:r w:rsidRPr="000C5E1C">
        <w:rPr>
          <w:rFonts w:ascii="Comic Sans MS" w:hAnsi="Comic Sans MS"/>
        </w:rPr>
        <w:t>Abstraction</w:t>
      </w:r>
    </w:p>
    <w:p w:rsidR="00E8573E" w:rsidRPr="000C5E1C"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rPr>
      </w:pPr>
      <w:r w:rsidRPr="000C5E1C">
        <w:rPr>
          <w:rFonts w:ascii="Comic Sans MS" w:hAnsi="Comic Sans MS"/>
        </w:rPr>
        <w:t>Encapsulation</w:t>
      </w:r>
    </w:p>
    <w:p w:rsidR="00E8573E" w:rsidRPr="000C5E1C"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rPr>
      </w:pPr>
      <w:r w:rsidRPr="000C5E1C">
        <w:rPr>
          <w:rFonts w:ascii="Comic Sans MS" w:hAnsi="Comic Sans MS"/>
        </w:rPr>
        <w:t>Polymorphism</w:t>
      </w:r>
    </w:p>
    <w:p w:rsidR="00E8573E" w:rsidRPr="000C5E1C"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rPr>
      </w:pPr>
      <w:r w:rsidRPr="000C5E1C">
        <w:rPr>
          <w:rFonts w:ascii="Comic Sans MS" w:hAnsi="Comic Sans MS"/>
        </w:rPr>
        <w:t>Inheritance</w:t>
      </w:r>
    </w:p>
    <w:p w:rsidR="00394F4A" w:rsidRPr="000C5E1C" w:rsidRDefault="00C72579" w:rsidP="002D724B">
      <w:pPr>
        <w:pStyle w:val="NormalWeb"/>
        <w:shd w:val="clear" w:color="auto" w:fill="FFFFFF"/>
        <w:spacing w:before="0" w:beforeAutospacing="0" w:after="390" w:afterAutospacing="0"/>
        <w:rPr>
          <w:rFonts w:ascii="Comic Sans MS" w:hAnsi="Comic Sans MS"/>
          <w:b/>
          <w:color w:val="0070C0"/>
          <w:sz w:val="36"/>
          <w:szCs w:val="36"/>
        </w:rPr>
      </w:pPr>
      <w:r w:rsidRPr="000C5E1C">
        <w:rPr>
          <w:rFonts w:ascii="Comic Sans MS" w:hAnsi="Comic Sans MS"/>
          <w:b/>
          <w:color w:val="0070C0"/>
          <w:sz w:val="36"/>
          <w:szCs w:val="36"/>
        </w:rPr>
        <w:lastRenderedPageBreak/>
        <w:t xml:space="preserve">What </w:t>
      </w:r>
      <w:proofErr w:type="gramStart"/>
      <w:r w:rsidRPr="000C5E1C">
        <w:rPr>
          <w:rFonts w:ascii="Comic Sans MS" w:hAnsi="Comic Sans MS"/>
          <w:b/>
          <w:color w:val="0070C0"/>
          <w:sz w:val="36"/>
          <w:szCs w:val="36"/>
        </w:rPr>
        <w:t>is</w:t>
      </w:r>
      <w:proofErr w:type="gramEnd"/>
      <w:r w:rsidRPr="000C5E1C">
        <w:rPr>
          <w:rFonts w:ascii="Comic Sans MS" w:hAnsi="Comic Sans MS"/>
          <w:b/>
          <w:color w:val="0070C0"/>
          <w:sz w:val="36"/>
          <w:szCs w:val="36"/>
        </w:rPr>
        <w:t xml:space="preserve"> Java Package and which package is imported by default?</w:t>
      </w:r>
    </w:p>
    <w:p w:rsidR="00886BB3" w:rsidRPr="000C5E1C" w:rsidRDefault="00222D51" w:rsidP="002D724B">
      <w:pPr>
        <w:pStyle w:val="NormalWeb"/>
        <w:shd w:val="clear" w:color="auto" w:fill="FFFFFF"/>
        <w:spacing w:before="0" w:beforeAutospacing="0" w:after="390" w:afterAutospacing="0"/>
        <w:rPr>
          <w:rFonts w:ascii="Comic Sans MS" w:hAnsi="Comic Sans MS"/>
        </w:rPr>
      </w:pPr>
      <w:r w:rsidRPr="000C5E1C">
        <w:rPr>
          <w:rFonts w:ascii="Comic Sans MS" w:hAnsi="Comic Sans MS"/>
        </w:rPr>
        <w:t>A package is a namespace that organizes a set of related classes and interfaces</w:t>
      </w:r>
      <w:r w:rsidR="00886BB3" w:rsidRPr="000C5E1C">
        <w:rPr>
          <w:rFonts w:ascii="Comic Sans MS" w:hAnsi="Comic Sans MS"/>
        </w:rPr>
        <w:t xml:space="preserve">. </w:t>
      </w:r>
    </w:p>
    <w:p w:rsidR="00886BB3" w:rsidRPr="000C5E1C" w:rsidRDefault="00394F4A" w:rsidP="002D724B">
      <w:pPr>
        <w:pStyle w:val="NormalWeb"/>
        <w:shd w:val="clear" w:color="auto" w:fill="FFFFFF"/>
        <w:spacing w:before="0" w:beforeAutospacing="0" w:after="390" w:afterAutospacing="0"/>
        <w:rPr>
          <w:rFonts w:ascii="Comic Sans MS" w:hAnsi="Comic Sans MS"/>
          <w:color w:val="222222"/>
          <w:shd w:val="clear" w:color="auto" w:fill="FFFFFF"/>
        </w:rPr>
      </w:pPr>
      <w:r w:rsidRPr="000C5E1C">
        <w:rPr>
          <w:rFonts w:ascii="Comic Sans MS" w:hAnsi="Comic Sans MS"/>
          <w:color w:val="222222"/>
          <w:shd w:val="clear" w:color="auto" w:fill="FFFFFF"/>
        </w:rPr>
        <w:t>A </w:t>
      </w:r>
      <w:r w:rsidRPr="000C5E1C">
        <w:rPr>
          <w:rFonts w:ascii="Comic Sans MS" w:hAnsi="Comic Sans MS"/>
          <w:b/>
          <w:bCs/>
          <w:color w:val="222222"/>
          <w:shd w:val="clear" w:color="auto" w:fill="FFFFFF"/>
        </w:rPr>
        <w:t>Java package</w:t>
      </w:r>
      <w:r w:rsidRPr="000C5E1C">
        <w:rPr>
          <w:rFonts w:ascii="Comic Sans MS" w:hAnsi="Comic Sans MS"/>
          <w:color w:val="222222"/>
          <w:shd w:val="clear" w:color="auto" w:fill="FFFFFF"/>
        </w:rPr>
        <w:t> organizes </w:t>
      </w:r>
      <w:r w:rsidRPr="000C5E1C">
        <w:rPr>
          <w:rFonts w:ascii="Comic Sans MS" w:hAnsi="Comic Sans MS"/>
          <w:shd w:val="clear" w:color="auto" w:fill="FFFFFF"/>
        </w:rPr>
        <w:t>Java classes</w:t>
      </w:r>
      <w:r w:rsidRPr="000C5E1C">
        <w:rPr>
          <w:rFonts w:ascii="Comic Sans MS" w:hAnsi="Comic Sans MS"/>
          <w:color w:val="222222"/>
          <w:shd w:val="clear" w:color="auto" w:fill="FFFFFF"/>
        </w:rPr>
        <w:t> into </w:t>
      </w:r>
      <w:r w:rsidRPr="000C5E1C">
        <w:rPr>
          <w:rFonts w:ascii="Comic Sans MS" w:hAnsi="Comic Sans MS"/>
          <w:shd w:val="clear" w:color="auto" w:fill="FFFFFF"/>
        </w:rPr>
        <w:t>namespaces</w:t>
      </w:r>
      <w:r w:rsidRPr="000C5E1C">
        <w:rPr>
          <w:rFonts w:ascii="Comic Sans MS" w:hAnsi="Comic Sans MS"/>
          <w:color w:val="222222"/>
          <w:shd w:val="clear" w:color="auto" w:fill="FFFFFF"/>
        </w:rPr>
        <w:t> providing a unique namespace for each type it contains.</w:t>
      </w:r>
    </w:p>
    <w:p w:rsidR="00394F4A" w:rsidRPr="000C5E1C" w:rsidRDefault="00394F4A" w:rsidP="002D724B">
      <w:pPr>
        <w:pStyle w:val="NormalWeb"/>
        <w:shd w:val="clear" w:color="auto" w:fill="FFFFFF"/>
        <w:spacing w:before="0" w:beforeAutospacing="0" w:after="390" w:afterAutospacing="0"/>
        <w:rPr>
          <w:rFonts w:ascii="Comic Sans MS" w:hAnsi="Comic Sans MS"/>
        </w:rPr>
      </w:pPr>
      <w:r w:rsidRPr="000C5E1C">
        <w:rPr>
          <w:rFonts w:ascii="Comic Sans MS" w:hAnsi="Comic Sans MS"/>
          <w:color w:val="222222"/>
        </w:rPr>
        <w:t>Classes in the same package can access each other's package-private and protected members. Java packages can be stored in compressed files called JAR files, allowing classes to be downloaded faster as groups rather than individually.</w:t>
      </w:r>
    </w:p>
    <w:p w:rsidR="00394F4A" w:rsidRPr="000C5E1C" w:rsidRDefault="00394F4A" w:rsidP="002D724B">
      <w:pPr>
        <w:pStyle w:val="NormalWeb"/>
        <w:shd w:val="clear" w:color="auto" w:fill="FFFFFF"/>
        <w:spacing w:before="120" w:beforeAutospacing="0" w:after="120" w:afterAutospacing="0"/>
        <w:rPr>
          <w:rFonts w:ascii="Comic Sans MS" w:hAnsi="Comic Sans MS"/>
          <w:shd w:val="clear" w:color="auto" w:fill="FFFFFF"/>
        </w:rPr>
      </w:pPr>
      <w:r w:rsidRPr="000C5E1C">
        <w:rPr>
          <w:rFonts w:ascii="Comic Sans MS" w:hAnsi="Comic Sans MS"/>
          <w:color w:val="222222"/>
          <w:shd w:val="clear" w:color="auto" w:fill="FFFFFF"/>
        </w:rPr>
        <w:t>In a Java so</w:t>
      </w:r>
      <w:r w:rsidR="00886BB3" w:rsidRPr="000C5E1C">
        <w:rPr>
          <w:rFonts w:ascii="Comic Sans MS" w:hAnsi="Comic Sans MS"/>
          <w:color w:val="222222"/>
          <w:shd w:val="clear" w:color="auto" w:fill="FFFFFF"/>
        </w:rPr>
        <w:t>urce file, the package</w:t>
      </w:r>
      <w:r w:rsidRPr="000C5E1C">
        <w:rPr>
          <w:rFonts w:ascii="Comic Sans MS" w:hAnsi="Comic Sans MS"/>
          <w:color w:val="222222"/>
          <w:shd w:val="clear" w:color="auto" w:fill="FFFFFF"/>
        </w:rPr>
        <w:t xml:space="preserve"> file's class or classes belong to is specified with the </w:t>
      </w:r>
      <w:r w:rsidRPr="000C5E1C">
        <w:rPr>
          <w:rStyle w:val="HTMLCode"/>
          <w:rFonts w:ascii="Comic Sans MS" w:hAnsi="Comic Sans MS" w:cs="Times New Roman"/>
          <w:color w:val="000000"/>
          <w:sz w:val="24"/>
          <w:szCs w:val="24"/>
          <w:bdr w:val="single" w:sz="6" w:space="1" w:color="EAECF0" w:frame="1"/>
          <w:shd w:val="clear" w:color="auto" w:fill="F8F9FA"/>
        </w:rPr>
        <w:t>package</w:t>
      </w:r>
      <w:r w:rsidRPr="000C5E1C">
        <w:rPr>
          <w:rFonts w:ascii="Comic Sans MS" w:hAnsi="Comic Sans MS"/>
          <w:color w:val="222222"/>
          <w:shd w:val="clear" w:color="auto" w:fill="FFFFFF"/>
        </w:rPr>
        <w:t> </w:t>
      </w:r>
      <w:r w:rsidRPr="000C5E1C">
        <w:rPr>
          <w:rFonts w:ascii="Comic Sans MS" w:hAnsi="Comic Sans MS"/>
          <w:shd w:val="clear" w:color="auto" w:fill="FFFFFF"/>
        </w:rPr>
        <w:t>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2"/>
        <w:gridCol w:w="8058"/>
      </w:tblGrid>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java.lang</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basic language functionality and fundamental types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java.util</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collection data structure classes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java.io</w:t>
            </w:r>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file operations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java.math</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xml:space="preserve">— </w:t>
            </w:r>
            <w:proofErr w:type="spellStart"/>
            <w:r w:rsidRPr="000C5E1C">
              <w:rPr>
                <w:rFonts w:ascii="Comic Sans MS" w:hAnsi="Comic Sans MS" w:cs="Times New Roman"/>
              </w:rPr>
              <w:t>multiprecision</w:t>
            </w:r>
            <w:proofErr w:type="spellEnd"/>
            <w:r w:rsidRPr="000C5E1C">
              <w:rPr>
                <w:rFonts w:ascii="Comic Sans MS" w:hAnsi="Comic Sans MS" w:cs="Times New Roman"/>
              </w:rPr>
              <w:t xml:space="preserve"> </w:t>
            </w:r>
            <w:proofErr w:type="spellStart"/>
            <w:r w:rsidRPr="000C5E1C">
              <w:rPr>
                <w:rFonts w:ascii="Comic Sans MS" w:hAnsi="Comic Sans MS" w:cs="Times New Roman"/>
              </w:rPr>
              <w:t>arithmetics</w:t>
            </w:r>
            <w:proofErr w:type="spellEnd"/>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java.nio</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the Non-blocking I/O framework for Java</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java.net</w:t>
            </w:r>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networking operations, sockets, </w:t>
            </w:r>
            <w:proofErr w:type="gramStart"/>
            <w:r w:rsidRPr="000C5E1C">
              <w:rPr>
                <w:rFonts w:ascii="Comic Sans MS" w:hAnsi="Comic Sans MS" w:cs="Times New Roman"/>
              </w:rPr>
              <w:t>DNS</w:t>
            </w:r>
            <w:proofErr w:type="gramEnd"/>
            <w:r w:rsidRPr="000C5E1C">
              <w:rPr>
                <w:rFonts w:ascii="Comic Sans MS" w:hAnsi="Comic Sans MS" w:cs="Times New Roman"/>
              </w:rPr>
              <w:t xml:space="preserve"> lookups.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java.security</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key generation, encryption and decryption</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java.sql</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Java Database Connectivity(JDBC) to access databases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java.awt</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basic hierarchy of packages for native GUI components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javax.swing</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hierarchy of packages for platform-independent rich GUI components as well as Framework</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java.text</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Provides classes and interfaces for handling text, dates, numbers, and messages in a manner independent of natural languages.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java.rmi</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Provides the RMI package.</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lastRenderedPageBreak/>
              <w:t>java.time</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The main API for dates, times, instants, and durations.</w:t>
            </w:r>
          </w:p>
        </w:tc>
      </w:tr>
    </w:tbl>
    <w:p w:rsidR="00E10762" w:rsidRPr="000C5E1C" w:rsidRDefault="00394F4A" w:rsidP="002D724B">
      <w:pPr>
        <w:pStyle w:val="NormalWeb"/>
        <w:shd w:val="clear" w:color="auto" w:fill="FFFFFF"/>
        <w:spacing w:before="0" w:beforeAutospacing="0" w:after="390" w:afterAutospacing="0"/>
        <w:rPr>
          <w:rFonts w:ascii="Comic Sans MS" w:hAnsi="Comic Sans MS"/>
          <w:sz w:val="22"/>
          <w:szCs w:val="22"/>
        </w:rPr>
      </w:pPr>
      <w:r w:rsidRPr="000C5E1C">
        <w:rPr>
          <w:rFonts w:ascii="Comic Sans MS" w:hAnsi="Comic Sans MS"/>
          <w:sz w:val="22"/>
          <w:szCs w:val="22"/>
        </w:rPr>
        <w:t xml:space="preserve">The </w:t>
      </w:r>
      <w:proofErr w:type="spellStart"/>
      <w:r w:rsidRPr="000C5E1C">
        <w:rPr>
          <w:rFonts w:ascii="Comic Sans MS" w:hAnsi="Comic Sans MS"/>
          <w:sz w:val="22"/>
          <w:szCs w:val="22"/>
        </w:rPr>
        <w:t>java.lang.package</w:t>
      </w:r>
      <w:proofErr w:type="spellEnd"/>
      <w:r w:rsidRPr="000C5E1C">
        <w:rPr>
          <w:rFonts w:ascii="Comic Sans MS" w:hAnsi="Comic Sans MS"/>
          <w:sz w:val="22"/>
          <w:szCs w:val="22"/>
        </w:rPr>
        <w:t xml:space="preserve"> is always imported by default as it is loaded internally by the JVM.</w:t>
      </w:r>
    </w:p>
    <w:p w:rsidR="00E10762" w:rsidRPr="000C5E1C" w:rsidRDefault="00E10762" w:rsidP="002D724B">
      <w:pPr>
        <w:pStyle w:val="Heading3"/>
        <w:shd w:val="clear" w:color="auto" w:fill="FFFFFF"/>
        <w:spacing w:before="0" w:beforeAutospacing="0" w:after="240" w:afterAutospacing="0"/>
        <w:rPr>
          <w:rFonts w:ascii="Comic Sans MS" w:hAnsi="Comic Sans MS"/>
          <w:color w:val="0070C0"/>
          <w:sz w:val="36"/>
          <w:szCs w:val="36"/>
        </w:rPr>
      </w:pPr>
      <w:r w:rsidRPr="000C5E1C">
        <w:rPr>
          <w:rFonts w:ascii="Comic Sans MS" w:hAnsi="Comic Sans MS"/>
          <w:color w:val="0070C0"/>
          <w:sz w:val="36"/>
          <w:szCs w:val="36"/>
        </w:rPr>
        <w:t>What is overloading and overriding in java?</w:t>
      </w:r>
    </w:p>
    <w:p w:rsidR="00E10762" w:rsidRPr="000C5E1C" w:rsidRDefault="00E10762" w:rsidP="002D724B">
      <w:pPr>
        <w:pStyle w:val="ListParagraph"/>
        <w:numPr>
          <w:ilvl w:val="0"/>
          <w:numId w:val="6"/>
        </w:numPr>
        <w:spacing w:after="0" w:line="240" w:lineRule="auto"/>
        <w:rPr>
          <w:rFonts w:ascii="Comic Sans MS" w:eastAsia="Times New Roman" w:hAnsi="Comic Sans MS" w:cs="Times New Roman"/>
          <w:sz w:val="24"/>
          <w:szCs w:val="24"/>
          <w:shd w:val="clear" w:color="auto" w:fill="FFFFFF"/>
        </w:rPr>
      </w:pPr>
      <w:r w:rsidRPr="000C5E1C">
        <w:rPr>
          <w:rFonts w:ascii="Comic Sans MS" w:eastAsia="Times New Roman" w:hAnsi="Comic Sans MS" w:cs="Times New Roman"/>
          <w:i/>
          <w:iCs/>
          <w:sz w:val="24"/>
          <w:szCs w:val="24"/>
          <w:shd w:val="clear" w:color="auto" w:fill="FFFFFF"/>
        </w:rPr>
        <w:t>Overloading</w:t>
      </w:r>
      <w:r w:rsidRPr="000C5E1C">
        <w:rPr>
          <w:rFonts w:ascii="Comic Sans MS" w:eastAsia="Times New Roman" w:hAnsi="Comic Sans MS" w:cs="Times New Roman"/>
          <w:sz w:val="24"/>
          <w:szCs w:val="24"/>
          <w:shd w:val="clear" w:color="auto" w:fill="FFFFFF"/>
        </w:rPr>
        <w:t> occurs when two or more methods in one class have the same method name but different parameters.</w:t>
      </w:r>
    </w:p>
    <w:p w:rsidR="00E10762" w:rsidRPr="000C5E1C" w:rsidRDefault="00E10762" w:rsidP="002D724B">
      <w:pPr>
        <w:pStyle w:val="ListParagraph"/>
        <w:numPr>
          <w:ilvl w:val="0"/>
          <w:numId w:val="6"/>
        </w:numPr>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i/>
          <w:iCs/>
          <w:sz w:val="24"/>
          <w:szCs w:val="24"/>
        </w:rPr>
        <w:t>Overriding</w:t>
      </w:r>
      <w:r w:rsidRPr="000C5E1C">
        <w:rPr>
          <w:rFonts w:ascii="Comic Sans MS" w:eastAsia="Times New Roman" w:hAnsi="Comic Sans MS" w:cs="Times New Roman"/>
          <w:sz w:val="24"/>
          <w:szCs w:val="24"/>
        </w:rPr>
        <w:t xml:space="preserve"> means having two methods with the same method name and parameters (i.e., </w:t>
      </w:r>
      <w:r w:rsidRPr="000C5E1C">
        <w:rPr>
          <w:rFonts w:ascii="Comic Sans MS" w:eastAsia="Times New Roman" w:hAnsi="Comic Sans MS" w:cs="Times New Roman"/>
          <w:i/>
          <w:iCs/>
          <w:sz w:val="24"/>
          <w:szCs w:val="24"/>
        </w:rPr>
        <w:t>method signature</w:t>
      </w:r>
      <w:r w:rsidRPr="000C5E1C">
        <w:rPr>
          <w:rFonts w:ascii="Comic Sans MS" w:eastAsia="Times New Roman" w:hAnsi="Comic Sans MS" w:cs="Times New Roman"/>
          <w:sz w:val="24"/>
          <w:szCs w:val="24"/>
        </w:rPr>
        <w:t>). One of the methods is in the parent class and the other is in the child class. Overriding allows a child class to provide a specific implementation of a method that is already provided its parent class.</w:t>
      </w:r>
    </w:p>
    <w:p w:rsidR="00E10762" w:rsidRPr="000C5E1C" w:rsidRDefault="00E10762" w:rsidP="002D724B">
      <w:pPr>
        <w:pStyle w:val="ListParagraph"/>
        <w:numPr>
          <w:ilvl w:val="0"/>
          <w:numId w:val="6"/>
        </w:numPr>
        <w:shd w:val="clear" w:color="auto" w:fill="FFFFFF"/>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The real object type in the run-time, not the reference variable's type, determines which overridden method is used at </w:t>
      </w:r>
      <w:r w:rsidRPr="000C5E1C">
        <w:rPr>
          <w:rFonts w:ascii="Comic Sans MS" w:eastAsia="Times New Roman" w:hAnsi="Comic Sans MS" w:cs="Times New Roman"/>
          <w:i/>
          <w:iCs/>
          <w:sz w:val="24"/>
          <w:szCs w:val="24"/>
        </w:rPr>
        <w:t>runtime</w:t>
      </w:r>
      <w:r w:rsidRPr="000C5E1C">
        <w:rPr>
          <w:rFonts w:ascii="Comic Sans MS" w:eastAsia="Times New Roman" w:hAnsi="Comic Sans MS" w:cs="Times New Roman"/>
          <w:sz w:val="24"/>
          <w:szCs w:val="24"/>
        </w:rPr>
        <w:t>.</w:t>
      </w:r>
    </w:p>
    <w:p w:rsidR="00E10762" w:rsidRPr="000C5E1C" w:rsidRDefault="00E10762" w:rsidP="002D724B">
      <w:pPr>
        <w:pStyle w:val="ListParagraph"/>
        <w:numPr>
          <w:ilvl w:val="0"/>
          <w:numId w:val="6"/>
        </w:numPr>
        <w:shd w:val="clear" w:color="auto" w:fill="FFFFFF"/>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In contrast, reference type determines which overloaded method will be used at </w:t>
      </w:r>
      <w:r w:rsidRPr="000C5E1C">
        <w:rPr>
          <w:rFonts w:ascii="Comic Sans MS" w:eastAsia="Times New Roman" w:hAnsi="Comic Sans MS" w:cs="Times New Roman"/>
          <w:i/>
          <w:iCs/>
          <w:sz w:val="24"/>
          <w:szCs w:val="24"/>
        </w:rPr>
        <w:t>compile time</w:t>
      </w:r>
      <w:r w:rsidRPr="000C5E1C">
        <w:rPr>
          <w:rFonts w:ascii="Comic Sans MS" w:eastAsia="Times New Roman" w:hAnsi="Comic Sans MS" w:cs="Times New Roman"/>
          <w:sz w:val="24"/>
          <w:szCs w:val="24"/>
        </w:rPr>
        <w:t>.</w:t>
      </w:r>
    </w:p>
    <w:p w:rsidR="00E10762" w:rsidRPr="000C5E1C" w:rsidRDefault="00E10762" w:rsidP="002D724B">
      <w:pPr>
        <w:pStyle w:val="ListParagraph"/>
        <w:numPr>
          <w:ilvl w:val="0"/>
          <w:numId w:val="6"/>
        </w:numPr>
        <w:shd w:val="clear" w:color="auto" w:fill="FFFFFF"/>
        <w:tabs>
          <w:tab w:val="right" w:pos="9360"/>
        </w:tabs>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Overriding is a run-time concept while overloading is a compile-time concept.</w:t>
      </w:r>
      <w:r w:rsidRPr="000C5E1C">
        <w:rPr>
          <w:rFonts w:ascii="Comic Sans MS" w:eastAsia="Times New Roman" w:hAnsi="Comic Sans MS" w:cs="Times New Roman"/>
          <w:sz w:val="24"/>
          <w:szCs w:val="24"/>
        </w:rPr>
        <w:tab/>
      </w:r>
    </w:p>
    <w:p w:rsidR="00E10762" w:rsidRPr="000C5E1C" w:rsidRDefault="00E10762" w:rsidP="002D724B">
      <w:pPr>
        <w:pStyle w:val="NormalWeb"/>
        <w:shd w:val="clear" w:color="auto" w:fill="FFFFFF"/>
        <w:spacing w:before="0" w:beforeAutospacing="0" w:after="390" w:afterAutospacing="0"/>
        <w:ind w:left="720"/>
        <w:rPr>
          <w:rFonts w:ascii="Comic Sans MS" w:hAnsi="Comic Sans MS"/>
          <w:b/>
          <w:sz w:val="22"/>
          <w:szCs w:val="22"/>
        </w:rPr>
      </w:pPr>
    </w:p>
    <w:p w:rsidR="00C72579" w:rsidRPr="000C5E1C" w:rsidRDefault="00C72579" w:rsidP="002D724B">
      <w:pPr>
        <w:pStyle w:val="NormalWeb"/>
        <w:shd w:val="clear" w:color="auto" w:fill="FFFFFF"/>
        <w:spacing w:before="0" w:beforeAutospacing="0" w:after="390" w:afterAutospacing="0"/>
        <w:rPr>
          <w:rFonts w:ascii="Comic Sans MS" w:hAnsi="Comic Sans MS"/>
          <w:b/>
          <w:color w:val="0070C0"/>
          <w:sz w:val="22"/>
          <w:szCs w:val="22"/>
        </w:rPr>
      </w:pPr>
      <w:r w:rsidRPr="000C5E1C">
        <w:rPr>
          <w:rFonts w:ascii="Comic Sans MS" w:hAnsi="Comic Sans MS"/>
          <w:b/>
          <w:color w:val="0070C0"/>
          <w:sz w:val="36"/>
          <w:szCs w:val="36"/>
        </w:rPr>
        <w:t>What is the difference between an Inner Class and a Sub-Class?</w:t>
      </w:r>
    </w:p>
    <w:p w:rsidR="0023775D" w:rsidRPr="000C5E1C" w:rsidRDefault="0023775D" w:rsidP="002D724B">
      <w:pPr>
        <w:pStyle w:val="message"/>
        <w:shd w:val="clear" w:color="auto" w:fill="FFFFFF"/>
        <w:spacing w:before="0" w:beforeAutospacing="0" w:after="150" w:afterAutospacing="0"/>
        <w:rPr>
          <w:rFonts w:ascii="Comic Sans MS" w:hAnsi="Comic Sans MS"/>
          <w:color w:val="000000"/>
        </w:rPr>
      </w:pPr>
      <w:r w:rsidRPr="000C5E1C">
        <w:rPr>
          <w:rFonts w:ascii="Comic Sans MS" w:hAnsi="Comic Sans MS"/>
          <w:color w:val="000000"/>
        </w:rPr>
        <w:t xml:space="preserve">Inner classes are in the same file, whereas subclasses can be in another file, maybe in another package. You cannot get an instance of an inner class without an instance of the class that contains it. </w:t>
      </w:r>
    </w:p>
    <w:p w:rsidR="0023775D" w:rsidRPr="000C5E1C" w:rsidRDefault="0023775D" w:rsidP="002D724B">
      <w:pPr>
        <w:pStyle w:val="message"/>
        <w:shd w:val="clear" w:color="auto" w:fill="FFFFFF"/>
        <w:spacing w:before="0" w:beforeAutospacing="0" w:after="150" w:afterAutospacing="0"/>
        <w:rPr>
          <w:rFonts w:ascii="Comic Sans MS" w:hAnsi="Comic Sans MS"/>
          <w:color w:val="000000"/>
        </w:rPr>
      </w:pPr>
      <w:r w:rsidRPr="000C5E1C">
        <w:rPr>
          <w:rFonts w:ascii="Comic Sans MS" w:hAnsi="Comic Sans MS"/>
          <w:color w:val="000000"/>
        </w:rPr>
        <w:t>Inner classes have the methods they want, whereas subclasses have the methods of their parent class. Subclasses can of course define additional methods, but they'll always have those of their parent.</w:t>
      </w:r>
    </w:p>
    <w:p w:rsidR="00C01F59" w:rsidRPr="000C5E1C" w:rsidRDefault="00C01F59" w:rsidP="002D724B">
      <w:pPr>
        <w:pStyle w:val="message"/>
        <w:shd w:val="clear" w:color="auto" w:fill="FFFFFF"/>
        <w:tabs>
          <w:tab w:val="left" w:pos="6516"/>
        </w:tabs>
        <w:spacing w:before="0" w:beforeAutospacing="0" w:after="150" w:afterAutospacing="0"/>
        <w:rPr>
          <w:rFonts w:ascii="Comic Sans MS" w:hAnsi="Comic Sans MS"/>
          <w:shd w:val="clear" w:color="auto" w:fill="FFFFFF"/>
        </w:rPr>
      </w:pPr>
      <w:r w:rsidRPr="000C5E1C">
        <w:rPr>
          <w:rFonts w:ascii="Comic Sans MS" w:hAnsi="Comic Sans MS"/>
          <w:shd w:val="clear" w:color="auto" w:fill="FFFFFF"/>
        </w:rPr>
        <w:t>S</w:t>
      </w:r>
      <w:r w:rsidR="008E474B" w:rsidRPr="000C5E1C">
        <w:rPr>
          <w:rFonts w:ascii="Comic Sans MS" w:hAnsi="Comic Sans MS"/>
          <w:shd w:val="clear" w:color="auto" w:fill="FFFFFF"/>
        </w:rPr>
        <w:t>ub</w:t>
      </w:r>
      <w:r w:rsidRPr="000C5E1C">
        <w:rPr>
          <w:rFonts w:ascii="Comic Sans MS" w:hAnsi="Comic Sans MS"/>
          <w:shd w:val="clear" w:color="auto" w:fill="FFFFFF"/>
        </w:rPr>
        <w:t>-</w:t>
      </w:r>
      <w:r w:rsidR="008E474B" w:rsidRPr="000C5E1C">
        <w:rPr>
          <w:rFonts w:ascii="Comic Sans MS" w:hAnsi="Comic Sans MS"/>
          <w:shd w:val="clear" w:color="auto" w:fill="FFFFFF"/>
        </w:rPr>
        <w:t>classes are use</w:t>
      </w:r>
      <w:r w:rsidR="00E10762" w:rsidRPr="000C5E1C">
        <w:rPr>
          <w:rFonts w:ascii="Comic Sans MS" w:hAnsi="Comic Sans MS"/>
          <w:shd w:val="clear" w:color="auto" w:fill="FFFFFF"/>
        </w:rPr>
        <w:t>d when you defines a "is-a" rel</w:t>
      </w:r>
      <w:r w:rsidR="008E474B" w:rsidRPr="000C5E1C">
        <w:rPr>
          <w:rFonts w:ascii="Comic Sans MS" w:hAnsi="Comic Sans MS"/>
          <w:shd w:val="clear" w:color="auto" w:fill="FFFFFF"/>
        </w:rPr>
        <w:t>ationship.</w:t>
      </w:r>
    </w:p>
    <w:p w:rsidR="00C01F59" w:rsidRPr="000C5E1C" w:rsidRDefault="00C01F59" w:rsidP="002D724B">
      <w:pPr>
        <w:pStyle w:val="Heading3"/>
        <w:shd w:val="clear" w:color="auto" w:fill="FFFFFF"/>
        <w:spacing w:before="0" w:beforeAutospacing="0" w:after="240" w:afterAutospacing="0"/>
        <w:rPr>
          <w:rFonts w:ascii="Comic Sans MS" w:hAnsi="Comic Sans MS"/>
          <w:color w:val="0070C0"/>
          <w:sz w:val="36"/>
          <w:szCs w:val="36"/>
        </w:rPr>
      </w:pPr>
      <w:r w:rsidRPr="000C5E1C">
        <w:rPr>
          <w:rFonts w:ascii="Comic Sans MS" w:hAnsi="Comic Sans MS"/>
          <w:color w:val="0070C0"/>
          <w:sz w:val="36"/>
          <w:szCs w:val="36"/>
        </w:rPr>
        <w:t>What is the difference between interface and abstract class?</w:t>
      </w:r>
    </w:p>
    <w:p w:rsidR="00C01F59" w:rsidRPr="000C5E1C" w:rsidRDefault="00C01F59" w:rsidP="002D724B">
      <w:pPr>
        <w:pStyle w:val="Heading3"/>
        <w:shd w:val="clear" w:color="auto" w:fill="FFFFFF"/>
        <w:spacing w:before="0" w:beforeAutospacing="0" w:after="240" w:afterAutospacing="0"/>
        <w:rPr>
          <w:rFonts w:ascii="Comic Sans MS" w:hAnsi="Comic Sans MS"/>
          <w:b w:val="0"/>
          <w:sz w:val="24"/>
          <w:szCs w:val="24"/>
          <w:shd w:val="clear" w:color="auto" w:fill="FFFFFF"/>
        </w:rPr>
      </w:pPr>
      <w:r w:rsidRPr="000C5E1C">
        <w:rPr>
          <w:rFonts w:ascii="Comic Sans MS" w:hAnsi="Comic Sans MS"/>
          <w:b w:val="0"/>
          <w:sz w:val="24"/>
          <w:szCs w:val="24"/>
          <w:shd w:val="clear" w:color="auto" w:fill="FFFFFF"/>
        </w:rPr>
        <w:t>Interfaces provide a way to achieve abstraction in java and used to define the contract for the subclasses to implement.</w:t>
      </w:r>
    </w:p>
    <w:p w:rsidR="00DB509D" w:rsidRPr="000C5E1C" w:rsidRDefault="00C01F59" w:rsidP="002D724B">
      <w:pPr>
        <w:pStyle w:val="Heading3"/>
        <w:shd w:val="clear" w:color="auto" w:fill="FFFFFF"/>
        <w:spacing w:before="0" w:beforeAutospacing="0" w:after="240" w:afterAutospacing="0"/>
        <w:rPr>
          <w:rFonts w:ascii="Comic Sans MS" w:hAnsi="Comic Sans MS"/>
          <w:b w:val="0"/>
          <w:sz w:val="24"/>
          <w:szCs w:val="24"/>
          <w:shd w:val="clear" w:color="auto" w:fill="FFFFFF"/>
        </w:rPr>
      </w:pPr>
      <w:r w:rsidRPr="000C5E1C">
        <w:rPr>
          <w:rFonts w:ascii="Comic Sans MS" w:hAnsi="Comic Sans MS"/>
          <w:b w:val="0"/>
          <w:sz w:val="24"/>
          <w:szCs w:val="24"/>
          <w:shd w:val="clear" w:color="auto" w:fill="FFFFFF"/>
        </w:rPr>
        <w:lastRenderedPageBreak/>
        <w:t>Abstract classes are used in java to create a class with some default method implementation for subclasses. An abstract class can have abstract method without body and it can have methods with implementation also.</w:t>
      </w:r>
    </w:p>
    <w:p w:rsidR="00A65CC6" w:rsidRPr="000C5E1C" w:rsidRDefault="00A65CC6" w:rsidP="002D724B">
      <w:pPr>
        <w:pStyle w:val="Heading3"/>
        <w:shd w:val="clear" w:color="auto" w:fill="FFFFFF"/>
        <w:tabs>
          <w:tab w:val="right" w:pos="9360"/>
        </w:tabs>
        <w:spacing w:before="0" w:beforeAutospacing="0" w:after="240" w:afterAutospacing="0"/>
        <w:rPr>
          <w:rFonts w:ascii="Comic Sans MS" w:hAnsi="Comic Sans MS"/>
          <w:b w:val="0"/>
          <w:sz w:val="24"/>
          <w:szCs w:val="24"/>
          <w:shd w:val="clear" w:color="auto" w:fill="FFFFFF"/>
        </w:rPr>
      </w:pPr>
    </w:p>
    <w:p w:rsidR="00A65CC6" w:rsidRPr="000C5E1C" w:rsidRDefault="00A65CC6" w:rsidP="002D724B">
      <w:pPr>
        <w:pStyle w:val="Heading3"/>
        <w:shd w:val="clear" w:color="auto" w:fill="FFFFFF"/>
        <w:spacing w:before="0" w:beforeAutospacing="0" w:after="240" w:afterAutospacing="0"/>
        <w:rPr>
          <w:rFonts w:ascii="Comic Sans MS" w:hAnsi="Comic Sans MS"/>
          <w:b w:val="0"/>
          <w:sz w:val="24"/>
          <w:szCs w:val="24"/>
          <w:shd w:val="clear" w:color="auto" w:fill="FFFFFF"/>
        </w:rPr>
      </w:pPr>
      <w:r w:rsidRPr="000C5E1C">
        <w:rPr>
          <w:rFonts w:ascii="Comic Sans MS" w:hAnsi="Comic Sans MS"/>
          <w:noProof/>
        </w:rPr>
        <w:drawing>
          <wp:inline distT="0" distB="0" distL="0" distR="0" wp14:anchorId="1E28FF17" wp14:editId="25CEE3CF">
            <wp:extent cx="5943600" cy="3299913"/>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9913"/>
                    </a:xfrm>
                    <a:prstGeom prst="rect">
                      <a:avLst/>
                    </a:prstGeom>
                    <a:noFill/>
                    <a:ln>
                      <a:noFill/>
                    </a:ln>
                  </pic:spPr>
                </pic:pic>
              </a:graphicData>
            </a:graphic>
          </wp:inline>
        </w:drawing>
      </w:r>
    </w:p>
    <w:p w:rsidR="0004189F" w:rsidRPr="000C5E1C" w:rsidRDefault="0004189F" w:rsidP="002D724B">
      <w:pPr>
        <w:shd w:val="clear" w:color="auto" w:fill="FFFFFF"/>
        <w:spacing w:after="150" w:line="240" w:lineRule="auto"/>
        <w:textAlignment w:val="baseline"/>
        <w:rPr>
          <w:rFonts w:ascii="Comic Sans MS" w:eastAsia="Times New Roman" w:hAnsi="Comic Sans MS" w:cs="Times New Roman"/>
          <w:b/>
          <w:color w:val="0070C0"/>
          <w:sz w:val="36"/>
          <w:szCs w:val="36"/>
        </w:rPr>
      </w:pPr>
      <w:r w:rsidRPr="000C5E1C">
        <w:rPr>
          <w:rFonts w:ascii="Comic Sans MS" w:eastAsia="Times New Roman" w:hAnsi="Comic Sans MS" w:cs="Times New Roman"/>
          <w:b/>
          <w:color w:val="0070C0"/>
          <w:sz w:val="36"/>
          <w:szCs w:val="36"/>
        </w:rPr>
        <w:t>What is static binding and dynamic binding?</w:t>
      </w:r>
    </w:p>
    <w:p w:rsidR="0004189F" w:rsidRPr="000C5E1C" w:rsidRDefault="0004189F" w:rsidP="002D724B">
      <w:pPr>
        <w:shd w:val="clear" w:color="auto" w:fill="FFFFFF"/>
        <w:spacing w:before="100" w:beforeAutospacing="1" w:after="100" w:afterAutospacing="1" w:line="240" w:lineRule="auto"/>
        <w:rPr>
          <w:rFonts w:ascii="Comic Sans MS" w:eastAsia="Times New Roman" w:hAnsi="Comic Sans MS" w:cs="Times New Roman"/>
          <w:b/>
          <w:color w:val="000000"/>
          <w:sz w:val="24"/>
          <w:szCs w:val="24"/>
        </w:rPr>
      </w:pPr>
      <w:r w:rsidRPr="000C5E1C">
        <w:rPr>
          <w:rFonts w:ascii="Comic Sans MS" w:eastAsia="Times New Roman" w:hAnsi="Comic Sans MS" w:cs="Times New Roman"/>
          <w:b/>
          <w:color w:val="000000"/>
          <w:sz w:val="24"/>
          <w:szCs w:val="24"/>
        </w:rPr>
        <w:t xml:space="preserve">Static </w:t>
      </w:r>
      <w:proofErr w:type="gramStart"/>
      <w:r w:rsidRPr="000C5E1C">
        <w:rPr>
          <w:rFonts w:ascii="Comic Sans MS" w:eastAsia="Times New Roman" w:hAnsi="Comic Sans MS" w:cs="Times New Roman"/>
          <w:b/>
          <w:color w:val="000000"/>
          <w:sz w:val="24"/>
          <w:szCs w:val="24"/>
        </w:rPr>
        <w:t>Binding :</w:t>
      </w:r>
      <w:proofErr w:type="gramEnd"/>
    </w:p>
    <w:p w:rsidR="0004189F" w:rsidRPr="000C5E1C" w:rsidRDefault="0004189F" w:rsidP="002D724B">
      <w:p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color w:val="000000"/>
          <w:sz w:val="24"/>
          <w:szCs w:val="24"/>
        </w:rPr>
        <w:t xml:space="preserve">When type of the object is determined at compiled time (by the compiler), it is known as </w:t>
      </w:r>
      <w:r w:rsidRPr="000C5E1C">
        <w:rPr>
          <w:rFonts w:ascii="Comic Sans MS" w:eastAsia="Times New Roman" w:hAnsi="Comic Sans MS" w:cs="Times New Roman"/>
          <w:sz w:val="24"/>
          <w:szCs w:val="24"/>
        </w:rPr>
        <w:t>static binding.</w:t>
      </w:r>
    </w:p>
    <w:p w:rsidR="0004189F" w:rsidRPr="000C5E1C" w:rsidRDefault="0004189F" w:rsidP="002D724B">
      <w:p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If there is any private, final or static method in a class, there is static binding.</w:t>
      </w:r>
    </w:p>
    <w:p w:rsidR="0004189F" w:rsidRPr="000C5E1C" w:rsidRDefault="0004189F" w:rsidP="002D724B">
      <w:pPr>
        <w:shd w:val="clear" w:color="auto" w:fill="FFFFFF"/>
        <w:spacing w:before="100" w:beforeAutospacing="1" w:after="100" w:afterAutospacing="1" w:line="240" w:lineRule="auto"/>
        <w:outlineLvl w:val="2"/>
        <w:rPr>
          <w:rFonts w:ascii="Comic Sans MS" w:eastAsia="Times New Roman" w:hAnsi="Comic Sans MS" w:cs="Times New Roman"/>
          <w:b/>
          <w:sz w:val="24"/>
          <w:szCs w:val="24"/>
        </w:rPr>
      </w:pPr>
      <w:r w:rsidRPr="000C5E1C">
        <w:rPr>
          <w:rFonts w:ascii="Comic Sans MS" w:eastAsia="Times New Roman" w:hAnsi="Comic Sans MS" w:cs="Times New Roman"/>
          <w:b/>
          <w:sz w:val="24"/>
          <w:szCs w:val="24"/>
        </w:rPr>
        <w:t>Example of static binding</w:t>
      </w:r>
    </w:p>
    <w:p w:rsidR="0004189F" w:rsidRPr="000C5E1C" w:rsidRDefault="0004189F" w:rsidP="002D724B">
      <w:pPr>
        <w:shd w:val="clear" w:color="auto" w:fill="FFFFFF"/>
        <w:tabs>
          <w:tab w:val="left" w:pos="1568"/>
        </w:tabs>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b/>
          <w:bCs/>
          <w:sz w:val="24"/>
          <w:szCs w:val="24"/>
          <w:bdr w:val="none" w:sz="0" w:space="0" w:color="auto" w:frame="1"/>
        </w:rPr>
        <w:t xml:space="preserve">     </w:t>
      </w:r>
      <w:proofErr w:type="gramStart"/>
      <w:r w:rsidRPr="000C5E1C">
        <w:rPr>
          <w:rFonts w:ascii="Comic Sans MS" w:eastAsia="Times New Roman" w:hAnsi="Comic Sans MS" w:cs="Times New Roman"/>
          <w:b/>
          <w:bCs/>
          <w:sz w:val="24"/>
          <w:szCs w:val="24"/>
          <w:bdr w:val="none" w:sz="0" w:space="0" w:color="auto" w:frame="1"/>
        </w:rPr>
        <w:t>class</w:t>
      </w:r>
      <w:proofErr w:type="gramEnd"/>
      <w:r w:rsidRPr="000C5E1C">
        <w:rPr>
          <w:rFonts w:ascii="Comic Sans MS" w:eastAsia="Times New Roman" w:hAnsi="Comic Sans MS" w:cs="Times New Roman"/>
          <w:sz w:val="24"/>
          <w:szCs w:val="24"/>
          <w:bdr w:val="none" w:sz="0" w:space="0" w:color="auto" w:frame="1"/>
        </w:rPr>
        <w:t> Dog{  </w:t>
      </w:r>
      <w:r w:rsidRPr="000C5E1C">
        <w:rPr>
          <w:rFonts w:ascii="Comic Sans MS" w:eastAsia="Times New Roman" w:hAnsi="Comic Sans MS" w:cs="Times New Roman"/>
          <w:sz w:val="24"/>
          <w:szCs w:val="24"/>
          <w:bdr w:val="none" w:sz="0" w:space="0" w:color="auto" w:frame="1"/>
        </w:rPr>
        <w:tab/>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xml:space="preserve">     </w:t>
      </w:r>
      <w:proofErr w:type="gramStart"/>
      <w:r w:rsidRPr="000C5E1C">
        <w:rPr>
          <w:rFonts w:ascii="Comic Sans MS" w:eastAsia="Times New Roman" w:hAnsi="Comic Sans MS" w:cs="Times New Roman"/>
          <w:b/>
          <w:bCs/>
          <w:sz w:val="24"/>
          <w:szCs w:val="24"/>
          <w:bdr w:val="none" w:sz="0" w:space="0" w:color="auto" w:frame="1"/>
        </w:rPr>
        <w:t>private</w:t>
      </w:r>
      <w:proofErr w:type="gramEnd"/>
      <w:r w:rsidRPr="000C5E1C">
        <w:rPr>
          <w:rFonts w:ascii="Comic Sans MS" w:eastAsia="Times New Roman" w:hAnsi="Comic Sans MS" w:cs="Times New Roman"/>
          <w:sz w:val="24"/>
          <w:szCs w:val="24"/>
          <w:bdr w:val="none" w:sz="0" w:space="0" w:color="auto" w:frame="1"/>
        </w:rPr>
        <w:t> </w:t>
      </w:r>
      <w:r w:rsidRPr="000C5E1C">
        <w:rPr>
          <w:rFonts w:ascii="Comic Sans MS" w:eastAsia="Times New Roman" w:hAnsi="Comic Sans MS" w:cs="Times New Roman"/>
          <w:b/>
          <w:bCs/>
          <w:sz w:val="24"/>
          <w:szCs w:val="24"/>
          <w:bdr w:val="none" w:sz="0" w:space="0" w:color="auto" w:frame="1"/>
        </w:rPr>
        <w:t>void</w:t>
      </w:r>
      <w:r w:rsidRPr="000C5E1C">
        <w:rPr>
          <w:rFonts w:ascii="Comic Sans MS" w:eastAsia="Times New Roman" w:hAnsi="Comic Sans MS" w:cs="Times New Roman"/>
          <w:sz w:val="24"/>
          <w:szCs w:val="24"/>
          <w:bdr w:val="none" w:sz="0" w:space="0" w:color="auto" w:frame="1"/>
        </w:rPr>
        <w:t> eat(){</w:t>
      </w:r>
      <w:proofErr w:type="spellStart"/>
      <w:r w:rsidRPr="000C5E1C">
        <w:rPr>
          <w:rFonts w:ascii="Comic Sans MS" w:eastAsia="Times New Roman" w:hAnsi="Comic Sans MS" w:cs="Times New Roman"/>
          <w:sz w:val="24"/>
          <w:szCs w:val="24"/>
          <w:bdr w:val="none" w:sz="0" w:space="0" w:color="auto" w:frame="1"/>
        </w:rPr>
        <w:t>System.out.println</w:t>
      </w:r>
      <w:proofErr w:type="spellEnd"/>
      <w:r w:rsidRPr="000C5E1C">
        <w:rPr>
          <w:rFonts w:ascii="Comic Sans MS" w:eastAsia="Times New Roman" w:hAnsi="Comic Sans MS" w:cs="Times New Roman"/>
          <w:sz w:val="24"/>
          <w:szCs w:val="24"/>
          <w:bdr w:val="none" w:sz="0" w:space="0" w:color="auto" w:frame="1"/>
        </w:rPr>
        <w:t>("dog is eating...");}  </w:t>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xml:space="preserve">     </w:t>
      </w:r>
      <w:proofErr w:type="gramStart"/>
      <w:r w:rsidRPr="000C5E1C">
        <w:rPr>
          <w:rFonts w:ascii="Comic Sans MS" w:eastAsia="Times New Roman" w:hAnsi="Comic Sans MS" w:cs="Times New Roman"/>
          <w:b/>
          <w:bCs/>
          <w:sz w:val="24"/>
          <w:szCs w:val="24"/>
          <w:bdr w:val="none" w:sz="0" w:space="0" w:color="auto" w:frame="1"/>
        </w:rPr>
        <w:t>public</w:t>
      </w:r>
      <w:proofErr w:type="gramEnd"/>
      <w:r w:rsidRPr="000C5E1C">
        <w:rPr>
          <w:rFonts w:ascii="Comic Sans MS" w:eastAsia="Times New Roman" w:hAnsi="Comic Sans MS" w:cs="Times New Roman"/>
          <w:sz w:val="24"/>
          <w:szCs w:val="24"/>
          <w:bdr w:val="none" w:sz="0" w:space="0" w:color="auto" w:frame="1"/>
        </w:rPr>
        <w:t> </w:t>
      </w:r>
      <w:r w:rsidRPr="000C5E1C">
        <w:rPr>
          <w:rFonts w:ascii="Comic Sans MS" w:eastAsia="Times New Roman" w:hAnsi="Comic Sans MS" w:cs="Times New Roman"/>
          <w:b/>
          <w:bCs/>
          <w:sz w:val="24"/>
          <w:szCs w:val="24"/>
          <w:bdr w:val="none" w:sz="0" w:space="0" w:color="auto" w:frame="1"/>
        </w:rPr>
        <w:t>static</w:t>
      </w:r>
      <w:r w:rsidRPr="000C5E1C">
        <w:rPr>
          <w:rFonts w:ascii="Comic Sans MS" w:eastAsia="Times New Roman" w:hAnsi="Comic Sans MS" w:cs="Times New Roman"/>
          <w:sz w:val="24"/>
          <w:szCs w:val="24"/>
          <w:bdr w:val="none" w:sz="0" w:space="0" w:color="auto" w:frame="1"/>
        </w:rPr>
        <w:t> </w:t>
      </w:r>
      <w:r w:rsidRPr="000C5E1C">
        <w:rPr>
          <w:rFonts w:ascii="Comic Sans MS" w:eastAsia="Times New Roman" w:hAnsi="Comic Sans MS" w:cs="Times New Roman"/>
          <w:b/>
          <w:bCs/>
          <w:sz w:val="24"/>
          <w:szCs w:val="24"/>
          <w:bdr w:val="none" w:sz="0" w:space="0" w:color="auto" w:frame="1"/>
        </w:rPr>
        <w:t>void</w:t>
      </w:r>
      <w:r w:rsidRPr="000C5E1C">
        <w:rPr>
          <w:rFonts w:ascii="Comic Sans MS" w:eastAsia="Times New Roman" w:hAnsi="Comic Sans MS" w:cs="Times New Roman"/>
          <w:sz w:val="24"/>
          <w:szCs w:val="24"/>
          <w:bdr w:val="none" w:sz="0" w:space="0" w:color="auto" w:frame="1"/>
        </w:rPr>
        <w:t> main(String </w:t>
      </w:r>
      <w:proofErr w:type="spellStart"/>
      <w:r w:rsidRPr="000C5E1C">
        <w:rPr>
          <w:rFonts w:ascii="Comic Sans MS" w:eastAsia="Times New Roman" w:hAnsi="Comic Sans MS" w:cs="Times New Roman"/>
          <w:sz w:val="24"/>
          <w:szCs w:val="24"/>
          <w:bdr w:val="none" w:sz="0" w:space="0" w:color="auto" w:frame="1"/>
        </w:rPr>
        <w:t>args</w:t>
      </w:r>
      <w:proofErr w:type="spellEnd"/>
      <w:r w:rsidRPr="000C5E1C">
        <w:rPr>
          <w:rFonts w:ascii="Comic Sans MS" w:eastAsia="Times New Roman"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Dog d1=</w:t>
      </w:r>
      <w:r w:rsidRPr="000C5E1C">
        <w:rPr>
          <w:rFonts w:ascii="Comic Sans MS" w:eastAsia="Times New Roman" w:hAnsi="Comic Sans MS" w:cs="Times New Roman"/>
          <w:b/>
          <w:bCs/>
          <w:sz w:val="24"/>
          <w:szCs w:val="24"/>
          <w:bdr w:val="none" w:sz="0" w:space="0" w:color="auto" w:frame="1"/>
        </w:rPr>
        <w:t>new</w:t>
      </w:r>
      <w:r w:rsidRPr="000C5E1C">
        <w:rPr>
          <w:rFonts w:ascii="Comic Sans MS" w:eastAsia="Times New Roman" w:hAnsi="Comic Sans MS" w:cs="Times New Roman"/>
          <w:sz w:val="24"/>
          <w:szCs w:val="24"/>
          <w:bdr w:val="none" w:sz="0" w:space="0" w:color="auto" w:frame="1"/>
        </w:rPr>
        <w:t> </w:t>
      </w:r>
      <w:proofErr w:type="gramStart"/>
      <w:r w:rsidRPr="000C5E1C">
        <w:rPr>
          <w:rFonts w:ascii="Comic Sans MS" w:eastAsia="Times New Roman" w:hAnsi="Comic Sans MS" w:cs="Times New Roman"/>
          <w:sz w:val="24"/>
          <w:szCs w:val="24"/>
          <w:bdr w:val="none" w:sz="0" w:space="0" w:color="auto" w:frame="1"/>
        </w:rPr>
        <w:t>Dog(</w:t>
      </w:r>
      <w:proofErr w:type="gramEnd"/>
      <w:r w:rsidRPr="000C5E1C">
        <w:rPr>
          <w:rFonts w:ascii="Comic Sans MS" w:eastAsia="Times New Roman"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xml:space="preserve">    </w:t>
      </w:r>
      <w:proofErr w:type="gramStart"/>
      <w:r w:rsidRPr="000C5E1C">
        <w:rPr>
          <w:rFonts w:ascii="Comic Sans MS" w:eastAsia="Times New Roman" w:hAnsi="Comic Sans MS" w:cs="Times New Roman"/>
          <w:sz w:val="24"/>
          <w:szCs w:val="24"/>
          <w:bdr w:val="none" w:sz="0" w:space="0" w:color="auto" w:frame="1"/>
        </w:rPr>
        <w:t>d1.eat(</w:t>
      </w:r>
      <w:proofErr w:type="gramEnd"/>
      <w:r w:rsidRPr="000C5E1C">
        <w:rPr>
          <w:rFonts w:ascii="Comic Sans MS" w:eastAsia="Times New Roman"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lastRenderedPageBreak/>
        <w:t xml:space="preserve">    }  </w:t>
      </w:r>
    </w:p>
    <w:p w:rsidR="0004189F" w:rsidRPr="000C5E1C" w:rsidRDefault="0004189F" w:rsidP="002D724B">
      <w:pPr>
        <w:shd w:val="clear" w:color="auto" w:fill="FFFFFF"/>
        <w:spacing w:after="12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xml:space="preserve">    }  </w:t>
      </w:r>
    </w:p>
    <w:p w:rsidR="0004189F" w:rsidRPr="000C5E1C" w:rsidRDefault="0004189F" w:rsidP="002D724B">
      <w:pPr>
        <w:shd w:val="clear" w:color="auto" w:fill="FFFFFF"/>
        <w:spacing w:after="120" w:line="240" w:lineRule="auto"/>
        <w:rPr>
          <w:rFonts w:ascii="Comic Sans MS" w:eastAsia="Times New Roman" w:hAnsi="Comic Sans MS" w:cs="Times New Roman"/>
          <w:b/>
          <w:sz w:val="24"/>
          <w:szCs w:val="24"/>
        </w:rPr>
      </w:pPr>
      <w:r w:rsidRPr="000C5E1C">
        <w:rPr>
          <w:rFonts w:ascii="Comic Sans MS" w:eastAsia="Times New Roman" w:hAnsi="Comic Sans MS" w:cs="Times New Roman"/>
          <w:b/>
          <w:sz w:val="24"/>
          <w:szCs w:val="24"/>
          <w:bdr w:val="none" w:sz="0" w:space="0" w:color="auto" w:frame="1"/>
        </w:rPr>
        <w:t xml:space="preserve">Dynamic </w:t>
      </w:r>
      <w:proofErr w:type="gramStart"/>
      <w:r w:rsidRPr="000C5E1C">
        <w:rPr>
          <w:rFonts w:ascii="Comic Sans MS" w:eastAsia="Times New Roman" w:hAnsi="Comic Sans MS" w:cs="Times New Roman"/>
          <w:b/>
          <w:sz w:val="24"/>
          <w:szCs w:val="24"/>
          <w:bdr w:val="none" w:sz="0" w:space="0" w:color="auto" w:frame="1"/>
        </w:rPr>
        <w:t>Binding :</w:t>
      </w:r>
      <w:proofErr w:type="gramEnd"/>
    </w:p>
    <w:p w:rsidR="0004189F" w:rsidRPr="000C5E1C" w:rsidRDefault="0004189F" w:rsidP="002D724B">
      <w:pPr>
        <w:pStyle w:val="NormalWeb"/>
        <w:shd w:val="clear" w:color="auto" w:fill="FFFFFF"/>
        <w:rPr>
          <w:rFonts w:ascii="Comic Sans MS" w:hAnsi="Comic Sans MS"/>
        </w:rPr>
      </w:pPr>
      <w:r w:rsidRPr="000C5E1C">
        <w:rPr>
          <w:rFonts w:ascii="Comic Sans MS" w:hAnsi="Comic Sans MS"/>
        </w:rPr>
        <w:t>When type of the object is determined at run-time, it is known as dynamic binding.</w:t>
      </w:r>
    </w:p>
    <w:p w:rsidR="0004189F" w:rsidRPr="000C5E1C" w:rsidRDefault="0004189F" w:rsidP="002D724B">
      <w:pPr>
        <w:pStyle w:val="Heading3"/>
        <w:shd w:val="clear" w:color="auto" w:fill="FFFFFF"/>
        <w:tabs>
          <w:tab w:val="left" w:pos="3350"/>
        </w:tabs>
        <w:rPr>
          <w:rFonts w:ascii="Comic Sans MS" w:hAnsi="Comic Sans MS"/>
          <w:bCs w:val="0"/>
          <w:sz w:val="24"/>
          <w:szCs w:val="24"/>
        </w:rPr>
      </w:pPr>
      <w:r w:rsidRPr="000C5E1C">
        <w:rPr>
          <w:rFonts w:ascii="Comic Sans MS" w:hAnsi="Comic Sans MS"/>
          <w:bCs w:val="0"/>
          <w:sz w:val="24"/>
          <w:szCs w:val="24"/>
        </w:rPr>
        <w:t>Example of dynamic binding</w:t>
      </w:r>
      <w:r w:rsidRPr="000C5E1C">
        <w:rPr>
          <w:rFonts w:ascii="Comic Sans MS" w:hAnsi="Comic Sans MS"/>
          <w:bCs w:val="0"/>
          <w:sz w:val="24"/>
          <w:szCs w:val="24"/>
        </w:rPr>
        <w:tab/>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Style w:val="keyword"/>
          <w:rFonts w:ascii="Comic Sans MS" w:hAnsi="Comic Sans MS" w:cs="Times New Roman"/>
          <w:b/>
          <w:bCs/>
          <w:sz w:val="24"/>
          <w:szCs w:val="24"/>
          <w:bdr w:val="none" w:sz="0" w:space="0" w:color="auto" w:frame="1"/>
        </w:rPr>
        <w:t xml:space="preserve">      </w:t>
      </w:r>
      <w:proofErr w:type="gramStart"/>
      <w:r w:rsidRPr="000C5E1C">
        <w:rPr>
          <w:rStyle w:val="keyword"/>
          <w:rFonts w:ascii="Comic Sans MS" w:hAnsi="Comic Sans MS" w:cs="Times New Roman"/>
          <w:b/>
          <w:bCs/>
          <w:sz w:val="24"/>
          <w:szCs w:val="24"/>
          <w:bdr w:val="none" w:sz="0" w:space="0" w:color="auto" w:frame="1"/>
        </w:rPr>
        <w:t>class</w:t>
      </w:r>
      <w:proofErr w:type="gramEnd"/>
      <w:r w:rsidRPr="000C5E1C">
        <w:rPr>
          <w:rFonts w:ascii="Comic Sans MS" w:hAnsi="Comic Sans MS" w:cs="Times New Roman"/>
          <w:sz w:val="24"/>
          <w:szCs w:val="24"/>
          <w:bdr w:val="none" w:sz="0" w:space="0" w:color="auto" w:frame="1"/>
        </w:rPr>
        <w:t> Animal{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w:t>
      </w:r>
      <w:proofErr w:type="gramStart"/>
      <w:r w:rsidRPr="000C5E1C">
        <w:rPr>
          <w:rStyle w:val="keyword"/>
          <w:rFonts w:ascii="Comic Sans MS" w:hAnsi="Comic Sans MS" w:cs="Times New Roman"/>
          <w:b/>
          <w:bCs/>
          <w:sz w:val="24"/>
          <w:szCs w:val="24"/>
          <w:bdr w:val="none" w:sz="0" w:space="0" w:color="auto" w:frame="1"/>
        </w:rPr>
        <w:t>void</w:t>
      </w:r>
      <w:proofErr w:type="gramEnd"/>
      <w:r w:rsidRPr="000C5E1C">
        <w:rPr>
          <w:rFonts w:ascii="Comic Sans MS" w:hAnsi="Comic Sans MS" w:cs="Times New Roman"/>
          <w:sz w:val="24"/>
          <w:szCs w:val="24"/>
          <w:bdr w:val="none" w:sz="0" w:space="0" w:color="auto" w:frame="1"/>
        </w:rPr>
        <w:t> eat(){</w:t>
      </w:r>
      <w:proofErr w:type="spellStart"/>
      <w:r w:rsidRPr="000C5E1C">
        <w:rPr>
          <w:rFonts w:ascii="Comic Sans MS" w:hAnsi="Comic Sans MS" w:cs="Times New Roman"/>
          <w:sz w:val="24"/>
          <w:szCs w:val="24"/>
          <w:bdr w:val="none" w:sz="0" w:space="0" w:color="auto" w:frame="1"/>
        </w:rPr>
        <w:t>System.out.println</w:t>
      </w:r>
      <w:proofErr w:type="spellEnd"/>
      <w:r w:rsidRPr="000C5E1C">
        <w:rPr>
          <w:rFonts w:ascii="Comic Sans MS" w:hAnsi="Comic Sans MS" w:cs="Times New Roman"/>
          <w:sz w:val="24"/>
          <w:szCs w:val="24"/>
          <w:bdr w:val="none" w:sz="0" w:space="0" w:color="auto" w:frame="1"/>
        </w:rPr>
        <w:t>(</w:t>
      </w:r>
      <w:r w:rsidRPr="000C5E1C">
        <w:rPr>
          <w:rStyle w:val="string"/>
          <w:rFonts w:ascii="Comic Sans MS" w:hAnsi="Comic Sans MS" w:cs="Times New Roman"/>
          <w:sz w:val="24"/>
          <w:szCs w:val="24"/>
          <w:bdr w:val="none" w:sz="0" w:space="0" w:color="auto" w:frame="1"/>
        </w:rPr>
        <w:t>"animal is eating..."</w:t>
      </w:r>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Style w:val="keyword"/>
          <w:rFonts w:ascii="Comic Sans MS" w:hAnsi="Comic Sans MS" w:cs="Times New Roman"/>
          <w:b/>
          <w:bCs/>
          <w:sz w:val="24"/>
          <w:szCs w:val="24"/>
          <w:bdr w:val="none" w:sz="0" w:space="0" w:color="auto" w:frame="1"/>
        </w:rPr>
        <w:t xml:space="preserve">    </w:t>
      </w:r>
      <w:proofErr w:type="gramStart"/>
      <w:r w:rsidRPr="000C5E1C">
        <w:rPr>
          <w:rStyle w:val="keyword"/>
          <w:rFonts w:ascii="Comic Sans MS" w:hAnsi="Comic Sans MS" w:cs="Times New Roman"/>
          <w:b/>
          <w:bCs/>
          <w:sz w:val="24"/>
          <w:szCs w:val="24"/>
          <w:bdr w:val="none" w:sz="0" w:space="0" w:color="auto" w:frame="1"/>
        </w:rPr>
        <w:t>class</w:t>
      </w:r>
      <w:proofErr w:type="gramEnd"/>
      <w:r w:rsidRPr="000C5E1C">
        <w:rPr>
          <w:rFonts w:ascii="Comic Sans MS" w:hAnsi="Comic Sans MS" w:cs="Times New Roman"/>
          <w:sz w:val="24"/>
          <w:szCs w:val="24"/>
          <w:bdr w:val="none" w:sz="0" w:space="0" w:color="auto" w:frame="1"/>
        </w:rPr>
        <w:t> Dog </w:t>
      </w:r>
      <w:r w:rsidRPr="000C5E1C">
        <w:rPr>
          <w:rStyle w:val="keyword"/>
          <w:rFonts w:ascii="Comic Sans MS" w:hAnsi="Comic Sans MS" w:cs="Times New Roman"/>
          <w:b/>
          <w:bCs/>
          <w:sz w:val="24"/>
          <w:szCs w:val="24"/>
          <w:bdr w:val="none" w:sz="0" w:space="0" w:color="auto" w:frame="1"/>
        </w:rPr>
        <w:t>extends</w:t>
      </w:r>
      <w:r w:rsidRPr="000C5E1C">
        <w:rPr>
          <w:rFonts w:ascii="Comic Sans MS" w:hAnsi="Comic Sans MS" w:cs="Times New Roman"/>
          <w:sz w:val="24"/>
          <w:szCs w:val="24"/>
          <w:bdr w:val="none" w:sz="0" w:space="0" w:color="auto" w:frame="1"/>
        </w:rPr>
        <w:t> Animal{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w:t>
      </w:r>
      <w:proofErr w:type="gramStart"/>
      <w:r w:rsidRPr="000C5E1C">
        <w:rPr>
          <w:rStyle w:val="keyword"/>
          <w:rFonts w:ascii="Comic Sans MS" w:hAnsi="Comic Sans MS" w:cs="Times New Roman"/>
          <w:b/>
          <w:bCs/>
          <w:sz w:val="24"/>
          <w:szCs w:val="24"/>
          <w:bdr w:val="none" w:sz="0" w:space="0" w:color="auto" w:frame="1"/>
        </w:rPr>
        <w:t>void</w:t>
      </w:r>
      <w:proofErr w:type="gramEnd"/>
      <w:r w:rsidRPr="000C5E1C">
        <w:rPr>
          <w:rFonts w:ascii="Comic Sans MS" w:hAnsi="Comic Sans MS" w:cs="Times New Roman"/>
          <w:sz w:val="24"/>
          <w:szCs w:val="24"/>
          <w:bdr w:val="none" w:sz="0" w:space="0" w:color="auto" w:frame="1"/>
        </w:rPr>
        <w:t> eat(){</w:t>
      </w:r>
      <w:proofErr w:type="spellStart"/>
      <w:r w:rsidRPr="000C5E1C">
        <w:rPr>
          <w:rFonts w:ascii="Comic Sans MS" w:hAnsi="Comic Sans MS" w:cs="Times New Roman"/>
          <w:sz w:val="24"/>
          <w:szCs w:val="24"/>
          <w:bdr w:val="none" w:sz="0" w:space="0" w:color="auto" w:frame="1"/>
        </w:rPr>
        <w:t>System.out.println</w:t>
      </w:r>
      <w:proofErr w:type="spellEnd"/>
      <w:r w:rsidRPr="000C5E1C">
        <w:rPr>
          <w:rFonts w:ascii="Comic Sans MS" w:hAnsi="Comic Sans MS" w:cs="Times New Roman"/>
          <w:sz w:val="24"/>
          <w:szCs w:val="24"/>
          <w:bdr w:val="none" w:sz="0" w:space="0" w:color="auto" w:frame="1"/>
        </w:rPr>
        <w:t>(</w:t>
      </w:r>
      <w:r w:rsidRPr="000C5E1C">
        <w:rPr>
          <w:rStyle w:val="string"/>
          <w:rFonts w:ascii="Comic Sans MS" w:hAnsi="Comic Sans MS" w:cs="Times New Roman"/>
          <w:sz w:val="24"/>
          <w:szCs w:val="24"/>
          <w:bdr w:val="none" w:sz="0" w:space="0" w:color="auto" w:frame="1"/>
        </w:rPr>
        <w:t>"dog is eating..."</w:t>
      </w:r>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w:t>
      </w:r>
      <w:proofErr w:type="gramStart"/>
      <w:r w:rsidRPr="000C5E1C">
        <w:rPr>
          <w:rStyle w:val="keyword"/>
          <w:rFonts w:ascii="Comic Sans MS" w:hAnsi="Comic Sans MS" w:cs="Times New Roman"/>
          <w:b/>
          <w:bCs/>
          <w:sz w:val="24"/>
          <w:szCs w:val="24"/>
          <w:bdr w:val="none" w:sz="0" w:space="0" w:color="auto" w:frame="1"/>
        </w:rPr>
        <w:t>public</w:t>
      </w:r>
      <w:proofErr w:type="gramEnd"/>
      <w:r w:rsidRPr="000C5E1C">
        <w:rPr>
          <w:rFonts w:ascii="Comic Sans MS" w:hAnsi="Comic Sans MS" w:cs="Times New Roman"/>
          <w:sz w:val="24"/>
          <w:szCs w:val="24"/>
          <w:bdr w:val="none" w:sz="0" w:space="0" w:color="auto" w:frame="1"/>
        </w:rPr>
        <w:t> </w:t>
      </w:r>
      <w:r w:rsidRPr="000C5E1C">
        <w:rPr>
          <w:rStyle w:val="keyword"/>
          <w:rFonts w:ascii="Comic Sans MS" w:hAnsi="Comic Sans MS" w:cs="Times New Roman"/>
          <w:b/>
          <w:bCs/>
          <w:sz w:val="24"/>
          <w:szCs w:val="24"/>
          <w:bdr w:val="none" w:sz="0" w:space="0" w:color="auto" w:frame="1"/>
        </w:rPr>
        <w:t>static</w:t>
      </w:r>
      <w:r w:rsidRPr="000C5E1C">
        <w:rPr>
          <w:rFonts w:ascii="Comic Sans MS" w:hAnsi="Comic Sans MS" w:cs="Times New Roman"/>
          <w:sz w:val="24"/>
          <w:szCs w:val="24"/>
          <w:bdr w:val="none" w:sz="0" w:space="0" w:color="auto" w:frame="1"/>
        </w:rPr>
        <w:t> </w:t>
      </w:r>
      <w:r w:rsidRPr="000C5E1C">
        <w:rPr>
          <w:rStyle w:val="keyword"/>
          <w:rFonts w:ascii="Comic Sans MS" w:hAnsi="Comic Sans MS" w:cs="Times New Roman"/>
          <w:b/>
          <w:bCs/>
          <w:sz w:val="24"/>
          <w:szCs w:val="24"/>
          <w:bdr w:val="none" w:sz="0" w:space="0" w:color="auto" w:frame="1"/>
        </w:rPr>
        <w:t>void</w:t>
      </w:r>
      <w:r w:rsidRPr="000C5E1C">
        <w:rPr>
          <w:rFonts w:ascii="Comic Sans MS" w:hAnsi="Comic Sans MS" w:cs="Times New Roman"/>
          <w:sz w:val="24"/>
          <w:szCs w:val="24"/>
          <w:bdr w:val="none" w:sz="0" w:space="0" w:color="auto" w:frame="1"/>
        </w:rPr>
        <w:t> main(String[] </w:t>
      </w:r>
      <w:proofErr w:type="spellStart"/>
      <w:r w:rsidRPr="000C5E1C">
        <w:rPr>
          <w:rFonts w:ascii="Comic Sans MS" w:hAnsi="Comic Sans MS" w:cs="Times New Roman"/>
          <w:sz w:val="24"/>
          <w:szCs w:val="24"/>
          <w:bdr w:val="none" w:sz="0" w:space="0" w:color="auto" w:frame="1"/>
        </w:rPr>
        <w:t>args</w:t>
      </w:r>
      <w:proofErr w:type="spellEnd"/>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Animal a=</w:t>
      </w:r>
      <w:r w:rsidRPr="000C5E1C">
        <w:rPr>
          <w:rStyle w:val="keyword"/>
          <w:rFonts w:ascii="Comic Sans MS" w:hAnsi="Comic Sans MS" w:cs="Times New Roman"/>
          <w:b/>
          <w:bCs/>
          <w:sz w:val="24"/>
          <w:szCs w:val="24"/>
          <w:bdr w:val="none" w:sz="0" w:space="0" w:color="auto" w:frame="1"/>
        </w:rPr>
        <w:t>new</w:t>
      </w:r>
      <w:r w:rsidRPr="000C5E1C">
        <w:rPr>
          <w:rFonts w:ascii="Comic Sans MS" w:hAnsi="Comic Sans MS" w:cs="Times New Roman"/>
          <w:sz w:val="24"/>
          <w:szCs w:val="24"/>
          <w:bdr w:val="none" w:sz="0" w:space="0" w:color="auto" w:frame="1"/>
        </w:rPr>
        <w:t> </w:t>
      </w:r>
      <w:proofErr w:type="gramStart"/>
      <w:r w:rsidRPr="000C5E1C">
        <w:rPr>
          <w:rFonts w:ascii="Comic Sans MS" w:hAnsi="Comic Sans MS" w:cs="Times New Roman"/>
          <w:sz w:val="24"/>
          <w:szCs w:val="24"/>
          <w:bdr w:val="none" w:sz="0" w:space="0" w:color="auto" w:frame="1"/>
        </w:rPr>
        <w:t>Dog(</w:t>
      </w:r>
      <w:proofErr w:type="gramEnd"/>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w:t>
      </w:r>
      <w:proofErr w:type="spellStart"/>
      <w:proofErr w:type="gramStart"/>
      <w:r w:rsidRPr="000C5E1C">
        <w:rPr>
          <w:rFonts w:ascii="Comic Sans MS" w:hAnsi="Comic Sans MS" w:cs="Times New Roman"/>
          <w:sz w:val="24"/>
          <w:szCs w:val="24"/>
          <w:bdr w:val="none" w:sz="0" w:space="0" w:color="auto" w:frame="1"/>
        </w:rPr>
        <w:t>a.eat</w:t>
      </w:r>
      <w:proofErr w:type="spellEnd"/>
      <w:r w:rsidRPr="000C5E1C">
        <w:rPr>
          <w:rFonts w:ascii="Comic Sans MS" w:hAnsi="Comic Sans MS" w:cs="Times New Roman"/>
          <w:sz w:val="24"/>
          <w:szCs w:val="24"/>
          <w:bdr w:val="none" w:sz="0" w:space="0" w:color="auto" w:frame="1"/>
        </w:rPr>
        <w:t>(</w:t>
      </w:r>
      <w:proofErr w:type="gramEnd"/>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  </w:t>
      </w:r>
    </w:p>
    <w:p w:rsidR="0004189F" w:rsidRPr="000C5E1C" w:rsidRDefault="0004189F" w:rsidP="002D724B">
      <w:pPr>
        <w:spacing w:line="240" w:lineRule="auto"/>
        <w:rPr>
          <w:rFonts w:ascii="Comic Sans MS" w:hAnsi="Comic Sans MS" w:cs="Times New Roman"/>
          <w:sz w:val="24"/>
          <w:szCs w:val="24"/>
        </w:rPr>
      </w:pPr>
    </w:p>
    <w:p w:rsidR="0004189F" w:rsidRPr="000C5E1C" w:rsidRDefault="0004189F" w:rsidP="002D724B">
      <w:pPr>
        <w:pStyle w:val="HTMLPreformatted"/>
        <w:shd w:val="clear" w:color="auto" w:fill="F9FBF9"/>
        <w:rPr>
          <w:rFonts w:ascii="Comic Sans MS" w:hAnsi="Comic Sans MS" w:cs="Times New Roman"/>
          <w:sz w:val="24"/>
          <w:szCs w:val="24"/>
        </w:rPr>
      </w:pPr>
      <w:r w:rsidRPr="000C5E1C">
        <w:rPr>
          <w:rFonts w:ascii="Comic Sans MS" w:hAnsi="Comic Sans MS" w:cs="Times New Roman"/>
          <w:sz w:val="24"/>
          <w:szCs w:val="24"/>
        </w:rPr>
        <w:t>Output: dog is eating...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4189F" w:rsidRPr="000C5E1C" w:rsidTr="00A35FD7">
        <w:trPr>
          <w:tblCellSpacing w:w="15" w:type="dxa"/>
        </w:trPr>
        <w:tc>
          <w:tcPr>
            <w:tcW w:w="0" w:type="auto"/>
            <w:shd w:val="clear" w:color="auto" w:fill="FFFFFF"/>
            <w:vAlign w:val="center"/>
            <w:hideMark/>
          </w:tcPr>
          <w:p w:rsidR="0004189F" w:rsidRPr="000C5E1C" w:rsidRDefault="0004189F" w:rsidP="002D724B">
            <w:pPr>
              <w:spacing w:line="240" w:lineRule="auto"/>
              <w:ind w:left="300"/>
              <w:rPr>
                <w:rFonts w:ascii="Comic Sans MS" w:hAnsi="Comic Sans MS" w:cs="Times New Roman"/>
                <w:sz w:val="24"/>
                <w:szCs w:val="24"/>
              </w:rPr>
            </w:pPr>
            <w:r w:rsidRPr="000C5E1C">
              <w:rPr>
                <w:rFonts w:ascii="Comic Sans MS" w:hAnsi="Comic Sans MS" w:cs="Times New Roman"/>
                <w:sz w:val="24"/>
                <w:szCs w:val="24"/>
              </w:rPr>
              <w:t>In the above example object type cannot be determined by the compiler, because the instance of Dog is also an instance of Animal. So compiler doesn't know its type, only its base type.</w:t>
            </w:r>
          </w:p>
        </w:tc>
      </w:tr>
    </w:tbl>
    <w:p w:rsidR="0004189F" w:rsidRPr="000C5E1C" w:rsidRDefault="0004189F" w:rsidP="002D724B">
      <w:pPr>
        <w:pStyle w:val="NormalWeb"/>
        <w:shd w:val="clear" w:color="auto" w:fill="FFFFFF"/>
        <w:spacing w:before="0" w:beforeAutospacing="0" w:after="0" w:afterAutospacing="0"/>
        <w:textAlignment w:val="baseline"/>
        <w:rPr>
          <w:rFonts w:ascii="Comic Sans MS" w:hAnsi="Comic Sans MS"/>
          <w:color w:val="0070C0"/>
          <w:sz w:val="36"/>
          <w:szCs w:val="36"/>
        </w:rPr>
      </w:pPr>
      <w:r w:rsidRPr="000C5E1C">
        <w:rPr>
          <w:rFonts w:ascii="Comic Sans MS" w:hAnsi="Comic Sans MS"/>
          <w:b/>
          <w:bCs/>
          <w:color w:val="0070C0"/>
          <w:sz w:val="36"/>
          <w:szCs w:val="36"/>
          <w:bdr w:val="none" w:sz="0" w:space="0" w:color="auto" w:frame="1"/>
        </w:rPr>
        <w:t>What is data encapsulation and what’s its significance?</w:t>
      </w:r>
    </w:p>
    <w:p w:rsidR="0004189F" w:rsidRPr="000C5E1C" w:rsidRDefault="0004189F" w:rsidP="002D724B">
      <w:pPr>
        <w:shd w:val="clear" w:color="auto" w:fill="FFFFFF"/>
        <w:spacing w:before="204" w:after="204" w:line="240" w:lineRule="auto"/>
        <w:textAlignment w:val="baseline"/>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 xml:space="preserve">Encapsulation is a concept in Object Oriented Programming for combining properties and methods in a single unit. </w:t>
      </w:r>
    </w:p>
    <w:p w:rsidR="0004189F" w:rsidRPr="000C5E1C" w:rsidRDefault="0004189F" w:rsidP="002D724B">
      <w:pPr>
        <w:shd w:val="clear" w:color="auto" w:fill="FFFFFF"/>
        <w:spacing w:before="204" w:after="204" w:line="240" w:lineRule="auto"/>
        <w:textAlignment w:val="baseline"/>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Encapsulation also serves data hiding purpose.</w:t>
      </w:r>
    </w:p>
    <w:p w:rsidR="0004189F" w:rsidRPr="000C5E1C" w:rsidRDefault="0004189F" w:rsidP="002D724B">
      <w:pPr>
        <w:spacing w:after="0" w:line="240" w:lineRule="auto"/>
        <w:rPr>
          <w:rFonts w:ascii="Comic Sans MS" w:eastAsia="Times New Roman" w:hAnsi="Comic Sans MS" w:cs="Consolas"/>
          <w:sz w:val="24"/>
          <w:szCs w:val="24"/>
        </w:rPr>
      </w:pPr>
      <w:proofErr w:type="gramStart"/>
      <w:r w:rsidRPr="000C5E1C">
        <w:rPr>
          <w:rFonts w:ascii="Comic Sans MS" w:eastAsia="Times New Roman" w:hAnsi="Comic Sans MS" w:cs="Courier New"/>
          <w:sz w:val="24"/>
          <w:szCs w:val="24"/>
        </w:rPr>
        <w:t>class</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Person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roofErr w:type="gramStart"/>
      <w:r w:rsidRPr="000C5E1C">
        <w:rPr>
          <w:rFonts w:ascii="Comic Sans MS" w:eastAsia="Times New Roman" w:hAnsi="Comic Sans MS" w:cs="Courier New"/>
          <w:sz w:val="24"/>
          <w:szCs w:val="24"/>
        </w:rPr>
        <w:t>private</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String name;</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roofErr w:type="gramStart"/>
      <w:r w:rsidRPr="000C5E1C">
        <w:rPr>
          <w:rFonts w:ascii="Comic Sans MS" w:eastAsia="Times New Roman" w:hAnsi="Comic Sans MS" w:cs="Courier New"/>
          <w:sz w:val="24"/>
          <w:szCs w:val="24"/>
        </w:rPr>
        <w:t>private</w:t>
      </w:r>
      <w:proofErr w:type="gramEnd"/>
      <w:r w:rsidRPr="000C5E1C">
        <w:rPr>
          <w:rFonts w:ascii="Comic Sans MS" w:eastAsia="Times New Roman" w:hAnsi="Comic Sans MS" w:cs="Consolas"/>
          <w:sz w:val="24"/>
          <w:szCs w:val="24"/>
        </w:rPr>
        <w:t xml:space="preserve"> </w:t>
      </w:r>
      <w:proofErr w:type="spellStart"/>
      <w:r w:rsidRPr="000C5E1C">
        <w:rPr>
          <w:rFonts w:ascii="Comic Sans MS" w:eastAsia="Times New Roman" w:hAnsi="Comic Sans MS" w:cs="Courier New"/>
          <w:sz w:val="24"/>
          <w:szCs w:val="24"/>
        </w:rPr>
        <w:t>int</w:t>
      </w:r>
      <w:proofErr w:type="spell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age;</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r w:rsidRPr="000C5E1C">
        <w:rPr>
          <w:rFonts w:ascii="Comic Sans MS" w:eastAsia="Times New Roman" w:hAnsi="Comic Sans MS" w:cs="Consolas"/>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lastRenderedPageBreak/>
        <w:t>    </w:t>
      </w:r>
      <w:proofErr w:type="gramStart"/>
      <w:r w:rsidRPr="000C5E1C">
        <w:rPr>
          <w:rFonts w:ascii="Comic Sans MS" w:eastAsia="Times New Roman" w:hAnsi="Comic Sans MS" w:cs="Courier New"/>
          <w:sz w:val="24"/>
          <w:szCs w:val="24"/>
        </w:rPr>
        <w:t>public</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 xml:space="preserve">String </w:t>
      </w:r>
      <w:proofErr w:type="spellStart"/>
      <w:r w:rsidRPr="000C5E1C">
        <w:rPr>
          <w:rFonts w:ascii="Comic Sans MS" w:eastAsia="Times New Roman" w:hAnsi="Comic Sans MS" w:cs="Courier New"/>
          <w:sz w:val="24"/>
          <w:szCs w:val="24"/>
        </w:rPr>
        <w:t>getName</w:t>
      </w:r>
      <w:proofErr w:type="spellEnd"/>
      <w:r w:rsidRPr="000C5E1C">
        <w:rPr>
          <w:rFonts w:ascii="Comic Sans MS" w:eastAsia="Times New Roman" w:hAnsi="Comic Sans MS" w:cs="Courier New"/>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roofErr w:type="gramStart"/>
      <w:r w:rsidRPr="000C5E1C">
        <w:rPr>
          <w:rFonts w:ascii="Comic Sans MS" w:eastAsia="Times New Roman" w:hAnsi="Comic Sans MS" w:cs="Courier New"/>
          <w:sz w:val="24"/>
          <w:szCs w:val="24"/>
        </w:rPr>
        <w:t>return</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name;</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r w:rsidRPr="000C5E1C">
        <w:rPr>
          <w:rFonts w:ascii="Comic Sans MS" w:eastAsia="Times New Roman" w:hAnsi="Comic Sans MS" w:cs="Consolas"/>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roofErr w:type="gramStart"/>
      <w:r w:rsidRPr="000C5E1C">
        <w:rPr>
          <w:rFonts w:ascii="Comic Sans MS" w:eastAsia="Times New Roman" w:hAnsi="Comic Sans MS" w:cs="Courier New"/>
          <w:sz w:val="24"/>
          <w:szCs w:val="24"/>
        </w:rPr>
        <w:t>public</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 xml:space="preserve">String </w:t>
      </w:r>
      <w:proofErr w:type="spellStart"/>
      <w:r w:rsidRPr="000C5E1C">
        <w:rPr>
          <w:rFonts w:ascii="Comic Sans MS" w:eastAsia="Times New Roman" w:hAnsi="Comic Sans MS" w:cs="Courier New"/>
          <w:sz w:val="24"/>
          <w:szCs w:val="24"/>
        </w:rPr>
        <w:t>getAge</w:t>
      </w:r>
      <w:proofErr w:type="spellEnd"/>
      <w:r w:rsidRPr="000C5E1C">
        <w:rPr>
          <w:rFonts w:ascii="Comic Sans MS" w:eastAsia="Times New Roman" w:hAnsi="Comic Sans MS" w:cs="Courier New"/>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roofErr w:type="gramStart"/>
      <w:r w:rsidRPr="000C5E1C">
        <w:rPr>
          <w:rFonts w:ascii="Comic Sans MS" w:eastAsia="Times New Roman" w:hAnsi="Comic Sans MS" w:cs="Courier New"/>
          <w:sz w:val="24"/>
          <w:szCs w:val="24"/>
        </w:rPr>
        <w:t>return</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age;</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w:t>
      </w:r>
    </w:p>
    <w:p w:rsidR="0004189F" w:rsidRPr="000C5E1C" w:rsidRDefault="0004189F" w:rsidP="002D724B">
      <w:pPr>
        <w:shd w:val="clear" w:color="auto" w:fill="FFFFFF"/>
        <w:spacing w:before="204" w:after="204" w:line="240" w:lineRule="auto"/>
        <w:textAlignment w:val="baseline"/>
        <w:rPr>
          <w:rFonts w:ascii="Comic Sans MS" w:hAnsi="Comic Sans MS" w:cs="Times New Roman"/>
          <w:sz w:val="24"/>
          <w:szCs w:val="24"/>
          <w:shd w:val="clear" w:color="auto" w:fill="FFFFFF"/>
        </w:rPr>
      </w:pPr>
      <w:proofErr w:type="gramStart"/>
      <w:r w:rsidRPr="000C5E1C">
        <w:rPr>
          <w:rFonts w:ascii="Comic Sans MS" w:hAnsi="Comic Sans MS" w:cs="Times New Roman"/>
          <w:sz w:val="24"/>
          <w:szCs w:val="24"/>
          <w:shd w:val="clear" w:color="auto" w:fill="FFFFFF"/>
        </w:rPr>
        <w:t>the</w:t>
      </w:r>
      <w:proofErr w:type="gramEnd"/>
      <w:r w:rsidRPr="000C5E1C">
        <w:rPr>
          <w:rFonts w:ascii="Comic Sans MS" w:hAnsi="Comic Sans MS" w:cs="Times New Roman"/>
          <w:sz w:val="24"/>
          <w:szCs w:val="24"/>
          <w:shd w:val="clear" w:color="auto" w:fill="FFFFFF"/>
        </w:rPr>
        <w:t xml:space="preserve"> fields age and name can be only changed within the Person class.</w:t>
      </w:r>
    </w:p>
    <w:p w:rsidR="0004189F" w:rsidRPr="000C5E1C" w:rsidRDefault="0004189F" w:rsidP="002D724B">
      <w:pPr>
        <w:shd w:val="clear" w:color="auto" w:fill="FFFFFF"/>
        <w:spacing w:before="204" w:after="204" w:line="240" w:lineRule="auto"/>
        <w:textAlignment w:val="baseline"/>
        <w:rPr>
          <w:rFonts w:ascii="Comic Sans MS" w:eastAsia="Times New Roman" w:hAnsi="Comic Sans MS" w:cs="Times New Roman"/>
          <w:sz w:val="24"/>
          <w:szCs w:val="24"/>
        </w:rPr>
      </w:pPr>
      <w:r w:rsidRPr="000C5E1C">
        <w:rPr>
          <w:rFonts w:ascii="Comic Sans MS" w:hAnsi="Comic Sans MS" w:cs="Times New Roman"/>
          <w:sz w:val="24"/>
          <w:szCs w:val="24"/>
          <w:shd w:val="clear" w:color="auto" w:fill="FFFFFF"/>
        </w:rPr>
        <w:t xml:space="preserve">The code won’t compile because the field name and age is marked as private. So we added two getter methods </w:t>
      </w:r>
      <w:proofErr w:type="spellStart"/>
      <w:proofErr w:type="gramStart"/>
      <w:r w:rsidRPr="000C5E1C">
        <w:rPr>
          <w:rFonts w:ascii="Comic Sans MS" w:hAnsi="Comic Sans MS" w:cs="Times New Roman"/>
          <w:sz w:val="24"/>
          <w:szCs w:val="24"/>
          <w:shd w:val="clear" w:color="auto" w:fill="FFFFFF"/>
        </w:rPr>
        <w:t>getName</w:t>
      </w:r>
      <w:proofErr w:type="spellEnd"/>
      <w:r w:rsidRPr="000C5E1C">
        <w:rPr>
          <w:rFonts w:ascii="Comic Sans MS" w:hAnsi="Comic Sans MS" w:cs="Times New Roman"/>
          <w:sz w:val="24"/>
          <w:szCs w:val="24"/>
          <w:shd w:val="clear" w:color="auto" w:fill="FFFFFF"/>
        </w:rPr>
        <w:t>(</w:t>
      </w:r>
      <w:proofErr w:type="gramEnd"/>
      <w:r w:rsidRPr="000C5E1C">
        <w:rPr>
          <w:rFonts w:ascii="Comic Sans MS" w:hAnsi="Comic Sans MS" w:cs="Times New Roman"/>
          <w:sz w:val="24"/>
          <w:szCs w:val="24"/>
          <w:shd w:val="clear" w:color="auto" w:fill="FFFFFF"/>
        </w:rPr>
        <w:t xml:space="preserve">) and </w:t>
      </w:r>
      <w:proofErr w:type="spellStart"/>
      <w:r w:rsidRPr="000C5E1C">
        <w:rPr>
          <w:rFonts w:ascii="Comic Sans MS" w:hAnsi="Comic Sans MS" w:cs="Times New Roman"/>
          <w:sz w:val="24"/>
          <w:szCs w:val="24"/>
          <w:shd w:val="clear" w:color="auto" w:fill="FFFFFF"/>
        </w:rPr>
        <w:t>getAge</w:t>
      </w:r>
      <w:proofErr w:type="spellEnd"/>
      <w:r w:rsidRPr="000C5E1C">
        <w:rPr>
          <w:rFonts w:ascii="Comic Sans MS" w:hAnsi="Comic Sans MS" w:cs="Times New Roman"/>
          <w:sz w:val="24"/>
          <w:szCs w:val="24"/>
          <w:shd w:val="clear" w:color="auto" w:fill="FFFFFF"/>
        </w:rPr>
        <w:t>() as public.</w:t>
      </w:r>
    </w:p>
    <w:p w:rsidR="0004189F" w:rsidRPr="000C5E1C" w:rsidRDefault="0004189F" w:rsidP="002D724B">
      <w:pPr>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shd w:val="clear" w:color="auto" w:fill="FFFFFF"/>
        </w:rPr>
        <w:t>Encapsulation has a number of advantages that increase the reusability, flexibility and maintainability of the code.</w:t>
      </w:r>
    </w:p>
    <w:p w:rsidR="0004189F" w:rsidRPr="000C5E1C" w:rsidRDefault="0004189F" w:rsidP="002D724B">
      <w:pPr>
        <w:numPr>
          <w:ilvl w:val="0"/>
          <w:numId w:val="9"/>
        </w:numPr>
        <w:shd w:val="clear" w:color="auto" w:fill="FFFFFF"/>
        <w:spacing w:before="100" w:beforeAutospacing="1" w:after="100" w:afterAutospacing="1" w:line="240" w:lineRule="auto"/>
        <w:ind w:left="375"/>
        <w:rPr>
          <w:rFonts w:ascii="Comic Sans MS" w:eastAsia="Times New Roman" w:hAnsi="Comic Sans MS" w:cs="Times New Roman"/>
          <w:sz w:val="24"/>
          <w:szCs w:val="24"/>
        </w:rPr>
      </w:pPr>
      <w:r w:rsidRPr="000C5E1C">
        <w:rPr>
          <w:rFonts w:ascii="Comic Sans MS" w:eastAsia="Times New Roman" w:hAnsi="Comic Sans MS" w:cs="Times New Roman"/>
          <w:b/>
          <w:bCs/>
          <w:sz w:val="24"/>
          <w:szCs w:val="24"/>
        </w:rPr>
        <w:t>Flexibility</w:t>
      </w:r>
      <w:r w:rsidRPr="000C5E1C">
        <w:rPr>
          <w:rFonts w:ascii="Comic Sans MS" w:eastAsia="Times New Roman" w:hAnsi="Comic Sans MS" w:cs="Times New Roman"/>
          <w:sz w:val="24"/>
          <w:szCs w:val="24"/>
        </w:rPr>
        <w:t>: It’s more flexible and easy to change the encapsulated code with new requirements. For example, if the requirement for setting the age of a person changes, we can easily update the logic in the setter method </w:t>
      </w:r>
      <w:proofErr w:type="spellStart"/>
      <w:proofErr w:type="gramStart"/>
      <w:r w:rsidRPr="000C5E1C">
        <w:rPr>
          <w:rFonts w:ascii="Comic Sans MS" w:eastAsia="Times New Roman" w:hAnsi="Comic Sans MS" w:cs="Times New Roman"/>
          <w:sz w:val="24"/>
          <w:szCs w:val="24"/>
        </w:rPr>
        <w:t>setAge</w:t>
      </w:r>
      <w:proofErr w:type="spellEnd"/>
      <w:r w:rsidRPr="000C5E1C">
        <w:rPr>
          <w:rFonts w:ascii="Comic Sans MS" w:eastAsia="Times New Roman" w:hAnsi="Comic Sans MS" w:cs="Times New Roman"/>
          <w:sz w:val="24"/>
          <w:szCs w:val="24"/>
        </w:rPr>
        <w:t>(</w:t>
      </w:r>
      <w:proofErr w:type="gramEnd"/>
      <w:r w:rsidRPr="000C5E1C">
        <w:rPr>
          <w:rFonts w:ascii="Comic Sans MS" w:eastAsia="Times New Roman" w:hAnsi="Comic Sans MS" w:cs="Times New Roman"/>
          <w:sz w:val="24"/>
          <w:szCs w:val="24"/>
        </w:rPr>
        <w:t>).  </w:t>
      </w:r>
    </w:p>
    <w:p w:rsidR="0004189F" w:rsidRPr="000C5E1C" w:rsidRDefault="0004189F" w:rsidP="002D724B">
      <w:pPr>
        <w:numPr>
          <w:ilvl w:val="0"/>
          <w:numId w:val="9"/>
        </w:numPr>
        <w:shd w:val="clear" w:color="auto" w:fill="FFFFFF"/>
        <w:spacing w:before="100" w:beforeAutospacing="1" w:after="100" w:afterAutospacing="1" w:line="240" w:lineRule="auto"/>
        <w:ind w:left="375"/>
        <w:rPr>
          <w:rFonts w:ascii="Comic Sans MS" w:eastAsia="Times New Roman" w:hAnsi="Comic Sans MS" w:cs="Times New Roman"/>
          <w:sz w:val="24"/>
          <w:szCs w:val="24"/>
        </w:rPr>
      </w:pPr>
      <w:r w:rsidRPr="000C5E1C">
        <w:rPr>
          <w:rFonts w:ascii="Comic Sans MS" w:eastAsia="Times New Roman" w:hAnsi="Comic Sans MS" w:cs="Times New Roman"/>
          <w:b/>
          <w:bCs/>
          <w:sz w:val="24"/>
          <w:szCs w:val="24"/>
        </w:rPr>
        <w:t>Reusability</w:t>
      </w:r>
      <w:r w:rsidRPr="000C5E1C">
        <w:rPr>
          <w:rFonts w:ascii="Comic Sans MS" w:eastAsia="Times New Roman" w:hAnsi="Comic Sans MS" w:cs="Times New Roman"/>
          <w:sz w:val="24"/>
          <w:szCs w:val="24"/>
        </w:rPr>
        <w:t>: Encapsulated code can be reused throughout the application or across multiple applications. For example, the Person class can be reused whenever such type of object is required.  </w:t>
      </w:r>
    </w:p>
    <w:p w:rsidR="0004189F" w:rsidRPr="000C5E1C" w:rsidRDefault="0004189F" w:rsidP="002D724B">
      <w:pPr>
        <w:numPr>
          <w:ilvl w:val="0"/>
          <w:numId w:val="9"/>
        </w:numPr>
        <w:shd w:val="clear" w:color="auto" w:fill="FFFFFF"/>
        <w:spacing w:before="100" w:beforeAutospacing="1" w:after="100" w:afterAutospacing="1" w:line="240" w:lineRule="auto"/>
        <w:ind w:left="375"/>
        <w:rPr>
          <w:rFonts w:ascii="Comic Sans MS" w:eastAsia="Times New Roman" w:hAnsi="Comic Sans MS" w:cs="Times New Roman"/>
          <w:sz w:val="24"/>
          <w:szCs w:val="24"/>
        </w:rPr>
      </w:pPr>
      <w:r w:rsidRPr="000C5E1C">
        <w:rPr>
          <w:rFonts w:ascii="Comic Sans MS" w:eastAsia="Times New Roman" w:hAnsi="Comic Sans MS" w:cs="Times New Roman"/>
          <w:b/>
          <w:bCs/>
          <w:sz w:val="24"/>
          <w:szCs w:val="24"/>
        </w:rPr>
        <w:t>Maintainability</w:t>
      </w:r>
      <w:r w:rsidRPr="000C5E1C">
        <w:rPr>
          <w:rFonts w:ascii="Comic Sans MS" w:eastAsia="Times New Roman" w:hAnsi="Comic Sans MS" w:cs="Times New Roman"/>
          <w:sz w:val="24"/>
          <w:szCs w:val="24"/>
        </w:rPr>
        <w:t xml:space="preserve">: Application code is encapsulated in separate units (classes, interfaces, methods, setters, getters, </w:t>
      </w:r>
      <w:proofErr w:type="spellStart"/>
      <w:r w:rsidRPr="000C5E1C">
        <w:rPr>
          <w:rFonts w:ascii="Comic Sans MS" w:eastAsia="Times New Roman" w:hAnsi="Comic Sans MS" w:cs="Times New Roman"/>
          <w:sz w:val="24"/>
          <w:szCs w:val="24"/>
        </w:rPr>
        <w:t>etc</w:t>
      </w:r>
      <w:proofErr w:type="spellEnd"/>
      <w:r w:rsidRPr="000C5E1C">
        <w:rPr>
          <w:rFonts w:ascii="Comic Sans MS" w:eastAsia="Times New Roman" w:hAnsi="Comic Sans MS" w:cs="Times New Roman"/>
          <w:sz w:val="24"/>
          <w:szCs w:val="24"/>
        </w:rPr>
        <w:t>) so it’s easy to change or update a part of the application without affecting other parts, which reduces the time of maintenance.</w:t>
      </w:r>
    </w:p>
    <w:p w:rsidR="004A6551" w:rsidRPr="000C5E1C" w:rsidRDefault="00C72579" w:rsidP="002D724B">
      <w:pPr>
        <w:pStyle w:val="message"/>
        <w:shd w:val="clear" w:color="auto" w:fill="FFFFFF"/>
        <w:tabs>
          <w:tab w:val="left" w:pos="6516"/>
        </w:tabs>
        <w:spacing w:before="0" w:beforeAutospacing="0" w:after="150" w:afterAutospacing="0"/>
        <w:rPr>
          <w:rFonts w:ascii="Comic Sans MS" w:hAnsi="Comic Sans MS"/>
          <w:color w:val="000000"/>
        </w:rPr>
      </w:pPr>
      <w:r w:rsidRPr="000C5E1C">
        <w:rPr>
          <w:rFonts w:ascii="Comic Sans MS" w:hAnsi="Comic Sans MS"/>
          <w:b/>
          <w:color w:val="0070C0"/>
          <w:sz w:val="36"/>
          <w:szCs w:val="36"/>
        </w:rPr>
        <w:t>What is Java Bean Class?</w:t>
      </w:r>
      <w:r w:rsidR="004D778C" w:rsidRPr="000C5E1C">
        <w:rPr>
          <w:rFonts w:ascii="Comic Sans MS" w:hAnsi="Comic Sans MS"/>
          <w:b/>
          <w:color w:val="0070C0"/>
        </w:rPr>
        <w:tab/>
      </w:r>
    </w:p>
    <w:p w:rsidR="009331B4" w:rsidRPr="000C5E1C" w:rsidRDefault="004D778C" w:rsidP="002D724B">
      <w:pPr>
        <w:pStyle w:val="NormalWeb"/>
        <w:shd w:val="clear" w:color="auto" w:fill="FFFFFF"/>
        <w:tabs>
          <w:tab w:val="center" w:pos="4680"/>
        </w:tabs>
        <w:spacing w:before="0" w:beforeAutospacing="0" w:after="390" w:afterAutospacing="0"/>
        <w:rPr>
          <w:rFonts w:ascii="Comic Sans MS" w:hAnsi="Comic Sans MS"/>
          <w:color w:val="222222"/>
          <w:shd w:val="clear" w:color="auto" w:fill="FFFFFF"/>
        </w:rPr>
      </w:pPr>
      <w:proofErr w:type="gramStart"/>
      <w:r w:rsidRPr="000C5E1C">
        <w:rPr>
          <w:rFonts w:ascii="Comic Sans MS" w:hAnsi="Comic Sans MS"/>
          <w:color w:val="222222"/>
          <w:shd w:val="clear" w:color="auto" w:fill="FFFFFF"/>
        </w:rPr>
        <w:t>Defining  class</w:t>
      </w:r>
      <w:proofErr w:type="gramEnd"/>
      <w:r w:rsidRPr="000C5E1C">
        <w:rPr>
          <w:rFonts w:ascii="Comic Sans MS" w:hAnsi="Comic Sans MS"/>
          <w:color w:val="222222"/>
          <w:shd w:val="clear" w:color="auto" w:fill="FFFFFF"/>
        </w:rPr>
        <w:t xml:space="preserve"> with public access, private members, public constructors, getter and sett</w:t>
      </w:r>
      <w:r w:rsidR="009331B4" w:rsidRPr="000C5E1C">
        <w:rPr>
          <w:rFonts w:ascii="Comic Sans MS" w:hAnsi="Comic Sans MS"/>
          <w:color w:val="222222"/>
          <w:shd w:val="clear" w:color="auto" w:fill="FFFFFF"/>
        </w:rPr>
        <w:t>er is known as Java Bean Class.</w:t>
      </w:r>
    </w:p>
    <w:p w:rsidR="009331B4" w:rsidRPr="000C5E1C" w:rsidRDefault="004D778C" w:rsidP="002D724B">
      <w:pPr>
        <w:pStyle w:val="NormalWeb"/>
        <w:shd w:val="clear" w:color="auto" w:fill="FFFFFF"/>
        <w:tabs>
          <w:tab w:val="center" w:pos="4680"/>
        </w:tabs>
        <w:spacing w:before="0" w:beforeAutospacing="0" w:after="390" w:afterAutospacing="0"/>
        <w:rPr>
          <w:rFonts w:ascii="Comic Sans MS" w:hAnsi="Comic Sans MS"/>
          <w:color w:val="222222"/>
          <w:shd w:val="clear" w:color="auto" w:fill="FFFFFF"/>
        </w:rPr>
      </w:pPr>
      <w:r w:rsidRPr="000C5E1C">
        <w:rPr>
          <w:rFonts w:ascii="Comic Sans MS" w:hAnsi="Comic Sans MS"/>
          <w:b/>
          <w:bCs/>
          <w:color w:val="222222"/>
          <w:shd w:val="clear" w:color="auto" w:fill="FFFFFF"/>
        </w:rPr>
        <w:t>JavaBeans</w:t>
      </w:r>
      <w:r w:rsidRPr="000C5E1C">
        <w:rPr>
          <w:rFonts w:ascii="Comic Sans MS" w:hAnsi="Comic Sans MS"/>
          <w:color w:val="222222"/>
          <w:shd w:val="clear" w:color="auto" w:fill="FFFFFF"/>
        </w:rPr>
        <w:t> are classes that encapsulate many </w:t>
      </w:r>
      <w:r w:rsidRPr="000C5E1C">
        <w:rPr>
          <w:rFonts w:ascii="Comic Sans MS" w:hAnsi="Comic Sans MS"/>
          <w:shd w:val="clear" w:color="auto" w:fill="FFFFFF"/>
        </w:rPr>
        <w:t>objects</w:t>
      </w:r>
      <w:r w:rsidRPr="000C5E1C">
        <w:rPr>
          <w:rFonts w:ascii="Comic Sans MS" w:hAnsi="Comic Sans MS"/>
          <w:color w:val="222222"/>
          <w:shd w:val="clear" w:color="auto" w:fill="FFFFFF"/>
        </w:rPr>
        <w:t> into a single object (the bean).</w:t>
      </w:r>
    </w:p>
    <w:p w:rsidR="002D724B" w:rsidRDefault="002D724B" w:rsidP="002D724B">
      <w:pPr>
        <w:pStyle w:val="NormalWeb"/>
        <w:shd w:val="clear" w:color="auto" w:fill="FFFFFF"/>
        <w:tabs>
          <w:tab w:val="center" w:pos="4680"/>
        </w:tabs>
        <w:spacing w:before="0" w:beforeAutospacing="0" w:after="390" w:afterAutospacing="0"/>
        <w:rPr>
          <w:rFonts w:ascii="Comic Sans MS" w:hAnsi="Comic Sans MS"/>
          <w:b/>
          <w:color w:val="0070C0"/>
          <w:sz w:val="36"/>
          <w:szCs w:val="36"/>
        </w:rPr>
      </w:pPr>
    </w:p>
    <w:p w:rsidR="000258CF" w:rsidRPr="000C5E1C" w:rsidRDefault="000258CF" w:rsidP="002D724B">
      <w:pPr>
        <w:pStyle w:val="NormalWeb"/>
        <w:shd w:val="clear" w:color="auto" w:fill="FFFFFF"/>
        <w:tabs>
          <w:tab w:val="center" w:pos="4680"/>
        </w:tabs>
        <w:spacing w:before="0" w:beforeAutospacing="0" w:after="390" w:afterAutospacing="0"/>
        <w:rPr>
          <w:rFonts w:ascii="Comic Sans MS" w:hAnsi="Comic Sans MS"/>
          <w:b/>
          <w:color w:val="222222"/>
          <w:shd w:val="clear" w:color="auto" w:fill="FFFFFF"/>
        </w:rPr>
      </w:pPr>
      <w:r w:rsidRPr="000C5E1C">
        <w:rPr>
          <w:rFonts w:ascii="Comic Sans MS" w:hAnsi="Comic Sans MS"/>
          <w:b/>
          <w:color w:val="0070C0"/>
          <w:sz w:val="36"/>
          <w:szCs w:val="36"/>
        </w:rPr>
        <w:lastRenderedPageBreak/>
        <w:t>What are access modifiers?</w:t>
      </w:r>
      <w:r w:rsidRPr="000C5E1C">
        <w:rPr>
          <w:rFonts w:ascii="Comic Sans MS" w:hAnsi="Comic Sans MS"/>
          <w:b/>
          <w:sz w:val="36"/>
          <w:szCs w:val="36"/>
        </w:rPr>
        <w:tab/>
      </w:r>
    </w:p>
    <w:p w:rsidR="000258CF" w:rsidRPr="000C5E1C" w:rsidRDefault="000258CF" w:rsidP="002D724B">
      <w:pPr>
        <w:pStyle w:val="Heading3"/>
        <w:shd w:val="clear" w:color="auto" w:fill="FFFFFF"/>
        <w:spacing w:before="0" w:beforeAutospacing="0" w:after="240" w:afterAutospacing="0"/>
        <w:rPr>
          <w:rFonts w:ascii="Comic Sans MS" w:hAnsi="Comic Sans MS"/>
          <w:b w:val="0"/>
          <w:sz w:val="24"/>
          <w:szCs w:val="24"/>
          <w:shd w:val="clear" w:color="auto" w:fill="FFFFFF"/>
        </w:rPr>
      </w:pPr>
      <w:r w:rsidRPr="000C5E1C">
        <w:rPr>
          <w:rFonts w:ascii="Comic Sans MS" w:hAnsi="Comic Sans MS"/>
          <w:b w:val="0"/>
          <w:sz w:val="24"/>
          <w:szCs w:val="24"/>
          <w:shd w:val="clear" w:color="auto" w:fill="FFFFFF"/>
        </w:rPr>
        <w:t>Java provides access control through public, private and protected access modifier keywords. When none of these are used, it’s called default access modifier.</w:t>
      </w:r>
    </w:p>
    <w:p w:rsidR="00C72579" w:rsidRPr="000C5E1C" w:rsidRDefault="00C72579" w:rsidP="002D724B">
      <w:pPr>
        <w:pStyle w:val="NormalWeb"/>
        <w:shd w:val="clear" w:color="auto" w:fill="FFFFFF"/>
        <w:tabs>
          <w:tab w:val="center" w:pos="4680"/>
        </w:tabs>
        <w:spacing w:before="0" w:beforeAutospacing="0" w:after="390" w:afterAutospacing="0"/>
        <w:rPr>
          <w:rFonts w:ascii="Comic Sans MS" w:hAnsi="Comic Sans MS"/>
          <w:b/>
          <w:color w:val="0070C0"/>
          <w:sz w:val="36"/>
          <w:szCs w:val="36"/>
        </w:rPr>
      </w:pPr>
      <w:r w:rsidRPr="000C5E1C">
        <w:rPr>
          <w:rFonts w:ascii="Comic Sans MS" w:hAnsi="Comic Sans MS"/>
          <w:b/>
          <w:color w:val="0070C0"/>
          <w:sz w:val="36"/>
          <w:szCs w:val="36"/>
        </w:rPr>
        <w:t>What’s the benefit of using inheritance?</w:t>
      </w:r>
    </w:p>
    <w:p w:rsidR="004D778C" w:rsidRPr="000C5E1C" w:rsidRDefault="004D778C" w:rsidP="002D724B">
      <w:pPr>
        <w:pStyle w:val="NormalWeb"/>
        <w:shd w:val="clear" w:color="auto" w:fill="FFFFFF"/>
        <w:tabs>
          <w:tab w:val="center" w:pos="4680"/>
        </w:tabs>
        <w:spacing w:before="0" w:beforeAutospacing="0" w:after="390" w:afterAutospacing="0"/>
        <w:rPr>
          <w:rFonts w:ascii="Comic Sans MS" w:hAnsi="Comic Sans MS"/>
          <w:shd w:val="clear" w:color="auto" w:fill="FFFFFF"/>
        </w:rPr>
      </w:pPr>
      <w:r w:rsidRPr="000C5E1C">
        <w:rPr>
          <w:rFonts w:ascii="Comic Sans MS" w:hAnsi="Comic Sans MS"/>
          <w:shd w:val="clear" w:color="auto" w:fill="FFFFFF"/>
        </w:rPr>
        <w:t>Inheritance can also make application code more flexible to change because classes that inherit from a common</w:t>
      </w:r>
      <w:proofErr w:type="gramStart"/>
      <w:r w:rsidRPr="000C5E1C">
        <w:rPr>
          <w:rFonts w:ascii="Comic Sans MS" w:hAnsi="Comic Sans MS"/>
          <w:shd w:val="clear" w:color="auto" w:fill="FFFFFF"/>
        </w:rPr>
        <w:t>  superclass</w:t>
      </w:r>
      <w:proofErr w:type="gramEnd"/>
      <w:r w:rsidRPr="000C5E1C">
        <w:rPr>
          <w:rFonts w:ascii="Comic Sans MS" w:hAnsi="Comic Sans MS"/>
          <w:shd w:val="clear" w:color="auto" w:fill="FFFFFF"/>
        </w:rPr>
        <w:t xml:space="preserve"> can be used interchangeably. If the return type of a method is superclass</w:t>
      </w:r>
      <w:r w:rsidRPr="000C5E1C">
        <w:rPr>
          <w:rFonts w:ascii="Comic Sans MS" w:hAnsi="Comic Sans MS"/>
        </w:rPr>
        <w:br/>
      </w:r>
      <w:r w:rsidRPr="000C5E1C">
        <w:rPr>
          <w:rFonts w:ascii="Comic Sans MS" w:hAnsi="Comic Sans MS"/>
        </w:rPr>
        <w:br/>
      </w:r>
      <w:r w:rsidR="009331B4" w:rsidRPr="000C5E1C">
        <w:rPr>
          <w:rFonts w:ascii="Comic Sans MS" w:hAnsi="Comic Sans MS"/>
          <w:color w:val="0070C0"/>
          <w:shd w:val="clear" w:color="auto" w:fill="FFFFFF"/>
        </w:rPr>
        <w:t xml:space="preserve">Reusability </w:t>
      </w:r>
      <w:r w:rsidR="009331B4" w:rsidRPr="000C5E1C">
        <w:rPr>
          <w:rFonts w:ascii="Comic Sans MS" w:hAnsi="Comic Sans MS"/>
          <w:shd w:val="clear" w:color="auto" w:fill="FFFFFF"/>
        </w:rPr>
        <w:t>-</w:t>
      </w:r>
      <w:r w:rsidRPr="000C5E1C">
        <w:rPr>
          <w:rFonts w:ascii="Comic Sans MS" w:hAnsi="Comic Sans MS"/>
          <w:shd w:val="clear" w:color="auto" w:fill="FFFFFF"/>
        </w:rPr>
        <w:t xml:space="preserve"> facility to use public methods of base class without rewriting the same</w:t>
      </w:r>
      <w:r w:rsidRPr="000C5E1C">
        <w:rPr>
          <w:rFonts w:ascii="Comic Sans MS" w:hAnsi="Comic Sans MS"/>
        </w:rPr>
        <w:br/>
      </w:r>
      <w:r w:rsidR="009331B4" w:rsidRPr="000C5E1C">
        <w:rPr>
          <w:rFonts w:ascii="Comic Sans MS" w:hAnsi="Comic Sans MS"/>
          <w:color w:val="0070C0"/>
          <w:shd w:val="clear" w:color="auto" w:fill="FFFFFF"/>
        </w:rPr>
        <w:t xml:space="preserve">Extensibility </w:t>
      </w:r>
      <w:r w:rsidR="009331B4" w:rsidRPr="000C5E1C">
        <w:rPr>
          <w:rFonts w:ascii="Comic Sans MS" w:hAnsi="Comic Sans MS"/>
          <w:shd w:val="clear" w:color="auto" w:fill="FFFFFF"/>
        </w:rPr>
        <w:t>-</w:t>
      </w:r>
      <w:r w:rsidRPr="000C5E1C">
        <w:rPr>
          <w:rFonts w:ascii="Comic Sans MS" w:hAnsi="Comic Sans MS"/>
          <w:shd w:val="clear" w:color="auto" w:fill="FFFFFF"/>
        </w:rPr>
        <w:t xml:space="preserve"> extending the base class logic as per business logic of the derived class</w:t>
      </w:r>
      <w:r w:rsidRPr="000C5E1C">
        <w:rPr>
          <w:rFonts w:ascii="Comic Sans MS" w:hAnsi="Comic Sans MS"/>
        </w:rPr>
        <w:br/>
      </w:r>
      <w:r w:rsidR="009331B4" w:rsidRPr="000C5E1C">
        <w:rPr>
          <w:rFonts w:ascii="Comic Sans MS" w:hAnsi="Comic Sans MS"/>
          <w:color w:val="0070C0"/>
          <w:shd w:val="clear" w:color="auto" w:fill="FFFFFF"/>
        </w:rPr>
        <w:t xml:space="preserve">Data hiding </w:t>
      </w:r>
      <w:r w:rsidR="009331B4" w:rsidRPr="000C5E1C">
        <w:rPr>
          <w:rFonts w:ascii="Comic Sans MS" w:hAnsi="Comic Sans MS"/>
          <w:shd w:val="clear" w:color="auto" w:fill="FFFFFF"/>
        </w:rPr>
        <w:t>-</w:t>
      </w:r>
      <w:r w:rsidRPr="000C5E1C">
        <w:rPr>
          <w:rFonts w:ascii="Comic Sans MS" w:hAnsi="Comic Sans MS"/>
          <w:shd w:val="clear" w:color="auto" w:fill="FFFFFF"/>
        </w:rPr>
        <w:t xml:space="preserve"> base class can decide to keep some data private so that it cannot be altered by the derived class</w:t>
      </w:r>
      <w:r w:rsidR="000258CF" w:rsidRPr="000C5E1C">
        <w:rPr>
          <w:rFonts w:ascii="Comic Sans MS" w:hAnsi="Comic Sans MS"/>
        </w:rPr>
        <w:br/>
      </w:r>
      <w:r w:rsidR="009331B4" w:rsidRPr="000C5E1C">
        <w:rPr>
          <w:rFonts w:ascii="Comic Sans MS" w:hAnsi="Comic Sans MS"/>
          <w:shd w:val="clear" w:color="auto" w:fill="FFFFFF"/>
        </w:rPr>
        <w:t>Overriding-</w:t>
      </w:r>
      <w:r w:rsidRPr="000C5E1C">
        <w:rPr>
          <w:rFonts w:ascii="Comic Sans MS" w:hAnsi="Comic Sans MS"/>
          <w:shd w:val="clear" w:color="auto" w:fill="FFFFFF"/>
        </w:rPr>
        <w:t>With inheritance, we will be able to override the methods of the base class so that meaningful  implementation of the base class method can be designed in the derived class.</w:t>
      </w:r>
    </w:p>
    <w:p w:rsidR="000258CF" w:rsidRPr="000C5E1C" w:rsidRDefault="000258CF" w:rsidP="002D724B">
      <w:pPr>
        <w:shd w:val="clear" w:color="auto" w:fill="FFFFFF"/>
        <w:spacing w:after="0" w:line="240" w:lineRule="auto"/>
        <w:textAlignment w:val="baseline"/>
        <w:rPr>
          <w:rFonts w:ascii="Comic Sans MS" w:eastAsia="Times New Roman" w:hAnsi="Comic Sans MS" w:cs="Times New Roman"/>
          <w:sz w:val="24"/>
          <w:szCs w:val="24"/>
        </w:rPr>
      </w:pPr>
      <w:r w:rsidRPr="000C5E1C">
        <w:rPr>
          <w:rFonts w:ascii="Comic Sans MS" w:eastAsia="Times New Roman" w:hAnsi="Comic Sans MS" w:cs="Times New Roman"/>
          <w:b/>
          <w:bCs/>
          <w:color w:val="0070C0"/>
          <w:sz w:val="36"/>
          <w:szCs w:val="36"/>
          <w:bdr w:val="none" w:sz="0" w:space="0" w:color="auto" w:frame="1"/>
        </w:rPr>
        <w:t xml:space="preserve">Why multiple </w:t>
      </w:r>
      <w:proofErr w:type="gramStart"/>
      <w:r w:rsidRPr="000C5E1C">
        <w:rPr>
          <w:rFonts w:ascii="Comic Sans MS" w:eastAsia="Times New Roman" w:hAnsi="Comic Sans MS" w:cs="Times New Roman"/>
          <w:b/>
          <w:bCs/>
          <w:color w:val="0070C0"/>
          <w:sz w:val="36"/>
          <w:szCs w:val="36"/>
          <w:bdr w:val="none" w:sz="0" w:space="0" w:color="auto" w:frame="1"/>
        </w:rPr>
        <w:t>inheritance</w:t>
      </w:r>
      <w:proofErr w:type="gramEnd"/>
      <w:r w:rsidRPr="000C5E1C">
        <w:rPr>
          <w:rFonts w:ascii="Comic Sans MS" w:eastAsia="Times New Roman" w:hAnsi="Comic Sans MS" w:cs="Times New Roman"/>
          <w:b/>
          <w:bCs/>
          <w:color w:val="0070C0"/>
          <w:sz w:val="36"/>
          <w:szCs w:val="36"/>
          <w:bdr w:val="none" w:sz="0" w:space="0" w:color="auto" w:frame="1"/>
        </w:rPr>
        <w:t xml:space="preserve"> is not supported in java?</w:t>
      </w:r>
      <w:r w:rsidRPr="000C5E1C">
        <w:rPr>
          <w:rFonts w:ascii="Comic Sans MS" w:eastAsia="Times New Roman" w:hAnsi="Comic Sans MS" w:cs="Times New Roman"/>
          <w:color w:val="0070C0"/>
          <w:sz w:val="36"/>
          <w:szCs w:val="36"/>
        </w:rPr>
        <w:br/>
      </w:r>
      <w:r w:rsidRPr="000C5E1C">
        <w:rPr>
          <w:rFonts w:ascii="Comic Sans MS" w:eastAsia="Times New Roman" w:hAnsi="Comic Sans MS" w:cs="Times New Roman"/>
          <w:sz w:val="24"/>
          <w:szCs w:val="24"/>
        </w:rPr>
        <w:t xml:space="preserve">Java supports multiple </w:t>
      </w:r>
      <w:proofErr w:type="gramStart"/>
      <w:r w:rsidRPr="000C5E1C">
        <w:rPr>
          <w:rFonts w:ascii="Comic Sans MS" w:eastAsia="Times New Roman" w:hAnsi="Comic Sans MS" w:cs="Times New Roman"/>
          <w:sz w:val="24"/>
          <w:szCs w:val="24"/>
        </w:rPr>
        <w:t>inheritance</w:t>
      </w:r>
      <w:proofErr w:type="gramEnd"/>
      <w:r w:rsidRPr="000C5E1C">
        <w:rPr>
          <w:rFonts w:ascii="Comic Sans MS" w:eastAsia="Times New Roman" w:hAnsi="Comic Sans MS" w:cs="Times New Roman"/>
          <w:sz w:val="24"/>
          <w:szCs w:val="24"/>
        </w:rPr>
        <w:t xml:space="preserve"> but not through classes, it supports only through its interfaces. The reason for not supporting multiple </w:t>
      </w:r>
      <w:proofErr w:type="gramStart"/>
      <w:r w:rsidRPr="000C5E1C">
        <w:rPr>
          <w:rFonts w:ascii="Comic Sans MS" w:eastAsia="Times New Roman" w:hAnsi="Comic Sans MS" w:cs="Times New Roman"/>
          <w:sz w:val="24"/>
          <w:szCs w:val="24"/>
        </w:rPr>
        <w:t>inheritance</w:t>
      </w:r>
      <w:proofErr w:type="gramEnd"/>
      <w:r w:rsidRPr="000C5E1C">
        <w:rPr>
          <w:rFonts w:ascii="Comic Sans MS" w:eastAsia="Times New Roman" w:hAnsi="Comic Sans MS" w:cs="Times New Roman"/>
          <w:sz w:val="24"/>
          <w:szCs w:val="24"/>
        </w:rPr>
        <w:t xml:space="preserve"> is to avoid the conflict and complexity arises due to it and keep Java a Simple Object Oriented Language</w:t>
      </w:r>
    </w:p>
    <w:p w:rsidR="000258CF" w:rsidRPr="000C5E1C" w:rsidRDefault="000258CF" w:rsidP="002D724B">
      <w:pPr>
        <w:pStyle w:val="Heading3"/>
        <w:shd w:val="clear" w:color="auto" w:fill="FFFFFF"/>
        <w:spacing w:before="0" w:beforeAutospacing="0" w:after="240" w:afterAutospacing="0"/>
        <w:rPr>
          <w:rFonts w:ascii="Comic Sans MS" w:hAnsi="Comic Sans MS"/>
          <w:color w:val="0070C0"/>
          <w:sz w:val="36"/>
          <w:szCs w:val="36"/>
        </w:rPr>
      </w:pPr>
      <w:r w:rsidRPr="000C5E1C">
        <w:rPr>
          <w:rFonts w:ascii="Comic Sans MS" w:hAnsi="Comic Sans MS"/>
          <w:color w:val="0070C0"/>
          <w:sz w:val="36"/>
          <w:szCs w:val="36"/>
        </w:rPr>
        <w:t>What is the diamond problem in inheritance?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9885"/>
      </w:tblGrid>
      <w:tr w:rsidR="000258CF" w:rsidRPr="000C5E1C" w:rsidTr="00A35FD7">
        <w:trPr>
          <w:tblCellSpacing w:w="15" w:type="dxa"/>
        </w:trPr>
        <w:tc>
          <w:tcPr>
            <w:tcW w:w="9825" w:type="dxa"/>
            <w:tcBorders>
              <w:top w:val="nil"/>
              <w:left w:val="nil"/>
              <w:bottom w:val="nil"/>
              <w:right w:val="nil"/>
            </w:tcBorders>
            <w:vAlign w:val="center"/>
            <w:hideMark/>
          </w:tcPr>
          <w:p w:rsidR="000258CF" w:rsidRPr="000C5E1C" w:rsidRDefault="000258CF" w:rsidP="002D724B">
            <w:pPr>
              <w:spacing w:after="0" w:line="240" w:lineRule="auto"/>
              <w:textAlignment w:val="baseline"/>
              <w:rPr>
                <w:rFonts w:ascii="Comic Sans MS" w:eastAsia="Times New Roman" w:hAnsi="Comic Sans MS" w:cs="Times New Roman"/>
                <w:sz w:val="21"/>
                <w:szCs w:val="21"/>
                <w:bdr w:val="none" w:sz="0" w:space="0" w:color="auto" w:frame="1"/>
              </w:rPr>
            </w:pPr>
            <w:r w:rsidRPr="000C5E1C">
              <w:rPr>
                <w:rFonts w:ascii="Comic Sans MS" w:eastAsia="Times New Roman" w:hAnsi="Comic Sans MS" w:cs="Times New Roman"/>
                <w:sz w:val="21"/>
                <w:szCs w:val="21"/>
                <w:bdr w:val="none" w:sz="0" w:space="0" w:color="auto" w:frame="1"/>
              </w:rPr>
              <w:t xml:space="preserve">         class A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void display()</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//some code</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class B : public A{</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void display()</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lastRenderedPageBreak/>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//some code</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class C : public A{</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void display()</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//some code</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class D : public B, public C{</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//contains two display() functions</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w:t>
            </w:r>
          </w:p>
        </w:tc>
      </w:tr>
    </w:tbl>
    <w:p w:rsidR="000258CF" w:rsidRPr="000C5E1C" w:rsidRDefault="000258CF" w:rsidP="002D724B">
      <w:pPr>
        <w:shd w:val="clear" w:color="auto" w:fill="FFFFFF"/>
        <w:spacing w:after="0" w:line="240" w:lineRule="auto"/>
        <w:textAlignment w:val="baseline"/>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lastRenderedPageBreak/>
        <w:t>Suppose there are four classes A, B, C and D. Class B and C inherit class A. Now class B and C contains one copy of all the functions and data members of class A.</w:t>
      </w:r>
    </w:p>
    <w:p w:rsidR="000258CF" w:rsidRPr="000C5E1C" w:rsidRDefault="000258CF" w:rsidP="002D724B">
      <w:pPr>
        <w:shd w:val="clear" w:color="auto" w:fill="FFFFFF"/>
        <w:spacing w:after="0" w:line="240" w:lineRule="auto"/>
        <w:textAlignment w:val="baseline"/>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Class D is derived from Class B and C. Now class D contains two copies of all the functions and data members of class A. One copy comes from class B and another copy comes from class C.</w:t>
      </w:r>
    </w:p>
    <w:p w:rsidR="000258CF" w:rsidRPr="000C5E1C" w:rsidRDefault="000258CF" w:rsidP="002D724B">
      <w:pPr>
        <w:shd w:val="clear" w:color="auto" w:fill="FFFFFF"/>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4"/>
          <w:szCs w:val="24"/>
          <w:bdr w:val="none" w:sz="0" w:space="0" w:color="auto" w:frame="1"/>
        </w:rPr>
        <w:t xml:space="preserve">Let’s say class A have a function with name </w:t>
      </w:r>
      <w:proofErr w:type="gramStart"/>
      <w:r w:rsidRPr="000C5E1C">
        <w:rPr>
          <w:rFonts w:ascii="Comic Sans MS" w:eastAsia="Times New Roman" w:hAnsi="Comic Sans MS" w:cs="Times New Roman"/>
          <w:sz w:val="24"/>
          <w:szCs w:val="24"/>
          <w:bdr w:val="none" w:sz="0" w:space="0" w:color="auto" w:frame="1"/>
        </w:rPr>
        <w:t>display(</w:t>
      </w:r>
      <w:proofErr w:type="gramEnd"/>
      <w:r w:rsidRPr="000C5E1C">
        <w:rPr>
          <w:rFonts w:ascii="Comic Sans MS" w:eastAsia="Times New Roman" w:hAnsi="Comic Sans MS" w:cs="Times New Roman"/>
          <w:sz w:val="24"/>
          <w:szCs w:val="24"/>
          <w:bdr w:val="none" w:sz="0" w:space="0" w:color="auto" w:frame="1"/>
        </w:rPr>
        <w:t xml:space="preserve">). So class D have two </w:t>
      </w:r>
      <w:proofErr w:type="gramStart"/>
      <w:r w:rsidRPr="000C5E1C">
        <w:rPr>
          <w:rFonts w:ascii="Comic Sans MS" w:eastAsia="Times New Roman" w:hAnsi="Comic Sans MS" w:cs="Times New Roman"/>
          <w:sz w:val="24"/>
          <w:szCs w:val="24"/>
          <w:bdr w:val="none" w:sz="0" w:space="0" w:color="auto" w:frame="1"/>
        </w:rPr>
        <w:t>display(</w:t>
      </w:r>
      <w:proofErr w:type="gramEnd"/>
      <w:r w:rsidRPr="000C5E1C">
        <w:rPr>
          <w:rFonts w:ascii="Comic Sans MS" w:eastAsia="Times New Roman" w:hAnsi="Comic Sans MS" w:cs="Times New Roman"/>
          <w:sz w:val="24"/>
          <w:szCs w:val="24"/>
          <w:bdr w:val="none" w:sz="0" w:space="0" w:color="auto" w:frame="1"/>
        </w:rPr>
        <w:t xml:space="preserve">) functions as I have explained above. If we call </w:t>
      </w:r>
      <w:proofErr w:type="gramStart"/>
      <w:r w:rsidRPr="000C5E1C">
        <w:rPr>
          <w:rFonts w:ascii="Comic Sans MS" w:eastAsia="Times New Roman" w:hAnsi="Comic Sans MS" w:cs="Times New Roman"/>
          <w:sz w:val="24"/>
          <w:szCs w:val="24"/>
          <w:bdr w:val="none" w:sz="0" w:space="0" w:color="auto" w:frame="1"/>
        </w:rPr>
        <w:t>display(</w:t>
      </w:r>
      <w:proofErr w:type="gramEnd"/>
      <w:r w:rsidRPr="000C5E1C">
        <w:rPr>
          <w:rFonts w:ascii="Comic Sans MS" w:eastAsia="Times New Roman" w:hAnsi="Comic Sans MS" w:cs="Times New Roman"/>
          <w:sz w:val="24"/>
          <w:szCs w:val="24"/>
          <w:bdr w:val="none" w:sz="0" w:space="0" w:color="auto" w:frame="1"/>
        </w:rPr>
        <w:t>) function using class D object then ambiguity occurs because compiler gets confused that whether it should call display() that came from class B or from class C. If you will compile above program then it will show error</w:t>
      </w:r>
      <w:r w:rsidRPr="000C5E1C">
        <w:rPr>
          <w:rFonts w:ascii="Comic Sans MS" w:eastAsia="Times New Roman" w:hAnsi="Comic Sans MS" w:cs="Times New Roman"/>
          <w:sz w:val="21"/>
          <w:szCs w:val="21"/>
          <w:bdr w:val="none" w:sz="0" w:space="0" w:color="auto" w:frame="1"/>
        </w:rPr>
        <w:t>.</w:t>
      </w:r>
    </w:p>
    <w:p w:rsidR="000258CF" w:rsidRPr="000C5E1C" w:rsidRDefault="000258CF" w:rsidP="002D724B">
      <w:pPr>
        <w:shd w:val="clear" w:color="auto" w:fill="FFFFFF"/>
        <w:spacing w:after="30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noProof/>
          <w:sz w:val="21"/>
          <w:szCs w:val="21"/>
        </w:rPr>
        <w:drawing>
          <wp:inline distT="0" distB="0" distL="0" distR="0" wp14:anchorId="0D06367F" wp14:editId="426565C0">
            <wp:extent cx="2091055" cy="3141345"/>
            <wp:effectExtent l="0" t="0" r="4445" b="1905"/>
            <wp:docPr id="1" name="Picture 1" descr="Diamond Problem i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 Problem in 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1055" cy="3141345"/>
                    </a:xfrm>
                    <a:prstGeom prst="rect">
                      <a:avLst/>
                    </a:prstGeom>
                    <a:noFill/>
                    <a:ln>
                      <a:noFill/>
                    </a:ln>
                  </pic:spPr>
                </pic:pic>
              </a:graphicData>
            </a:graphic>
          </wp:inline>
        </w:drawing>
      </w:r>
    </w:p>
    <w:p w:rsidR="000258CF" w:rsidRPr="000C5E1C" w:rsidRDefault="000258CF" w:rsidP="002D724B">
      <w:pPr>
        <w:shd w:val="clear" w:color="auto" w:fill="FFFFFF"/>
        <w:spacing w:after="0" w:line="240" w:lineRule="auto"/>
        <w:textAlignment w:val="baseline"/>
        <w:rPr>
          <w:rFonts w:ascii="Comic Sans MS" w:eastAsia="Times New Roman" w:hAnsi="Comic Sans MS" w:cs="Times New Roman"/>
          <w:sz w:val="24"/>
          <w:szCs w:val="24"/>
          <w:bdr w:val="none" w:sz="0" w:space="0" w:color="auto" w:frame="1"/>
        </w:rPr>
      </w:pPr>
      <w:r w:rsidRPr="000C5E1C">
        <w:rPr>
          <w:rFonts w:ascii="Comic Sans MS" w:eastAsia="Times New Roman" w:hAnsi="Comic Sans MS" w:cs="Times New Roman"/>
          <w:sz w:val="24"/>
          <w:szCs w:val="24"/>
          <w:bdr w:val="none" w:sz="0" w:space="0" w:color="auto" w:frame="1"/>
        </w:rPr>
        <w:lastRenderedPageBreak/>
        <w:t xml:space="preserve">This kind of problem is called diamond </w:t>
      </w:r>
      <w:proofErr w:type="gramStart"/>
      <w:r w:rsidRPr="000C5E1C">
        <w:rPr>
          <w:rFonts w:ascii="Comic Sans MS" w:eastAsia="Times New Roman" w:hAnsi="Comic Sans MS" w:cs="Times New Roman"/>
          <w:sz w:val="24"/>
          <w:szCs w:val="24"/>
          <w:bdr w:val="none" w:sz="0" w:space="0" w:color="auto" w:frame="1"/>
        </w:rPr>
        <w:t>problem .</w:t>
      </w:r>
      <w:proofErr w:type="gramEnd"/>
    </w:p>
    <w:p w:rsidR="00A35FD7" w:rsidRPr="000C5E1C" w:rsidRDefault="00A35FD7" w:rsidP="002D724B">
      <w:pPr>
        <w:pStyle w:val="Heading3"/>
        <w:shd w:val="clear" w:color="auto" w:fill="FFFFFF"/>
        <w:spacing w:before="0" w:beforeAutospacing="0" w:after="240" w:afterAutospacing="0"/>
        <w:rPr>
          <w:rFonts w:ascii="Comic Sans MS" w:hAnsi="Comic Sans MS"/>
          <w:sz w:val="36"/>
          <w:szCs w:val="36"/>
        </w:rPr>
      </w:pPr>
    </w:p>
    <w:p w:rsidR="000258CF" w:rsidRPr="000C5E1C" w:rsidRDefault="000258CF" w:rsidP="002D724B">
      <w:pPr>
        <w:pStyle w:val="Heading3"/>
        <w:shd w:val="clear" w:color="auto" w:fill="FFFFFF"/>
        <w:spacing w:before="0" w:beforeAutospacing="0" w:after="240" w:afterAutospacing="0"/>
        <w:rPr>
          <w:rFonts w:ascii="Comic Sans MS" w:hAnsi="Comic Sans MS"/>
          <w:color w:val="0070C0"/>
          <w:sz w:val="36"/>
          <w:szCs w:val="36"/>
        </w:rPr>
      </w:pPr>
      <w:r w:rsidRPr="000C5E1C">
        <w:rPr>
          <w:rFonts w:ascii="Comic Sans MS" w:hAnsi="Comic Sans MS"/>
          <w:color w:val="0070C0"/>
          <w:sz w:val="36"/>
          <w:szCs w:val="36"/>
        </w:rPr>
        <w:t>What is break and continue statement?</w:t>
      </w:r>
    </w:p>
    <w:p w:rsidR="000258CF" w:rsidRPr="000C5E1C" w:rsidRDefault="000258CF" w:rsidP="002D724B">
      <w:pPr>
        <w:pStyle w:val="Heading3"/>
        <w:numPr>
          <w:ilvl w:val="0"/>
          <w:numId w:val="8"/>
        </w:numPr>
        <w:shd w:val="clear" w:color="auto" w:fill="FFFFFF"/>
        <w:spacing w:before="0" w:beforeAutospacing="0" w:after="240" w:afterAutospacing="0"/>
        <w:rPr>
          <w:rFonts w:ascii="Comic Sans MS" w:hAnsi="Comic Sans MS"/>
          <w:b w:val="0"/>
          <w:sz w:val="24"/>
          <w:szCs w:val="24"/>
          <w:shd w:val="clear" w:color="auto" w:fill="FFFFFF"/>
        </w:rPr>
      </w:pPr>
      <w:r w:rsidRPr="000C5E1C">
        <w:rPr>
          <w:rFonts w:ascii="Comic Sans MS" w:hAnsi="Comic Sans MS"/>
          <w:b w:val="0"/>
          <w:sz w:val="24"/>
          <w:szCs w:val="24"/>
        </w:rPr>
        <w:t>We can use break statement to terminate for, while, or do-while loop. We can use break statement in switch statement to exit the switch case. We can use break with label to terminate the nested loops.</w:t>
      </w:r>
    </w:p>
    <w:p w:rsidR="000258CF" w:rsidRPr="000C5E1C" w:rsidRDefault="000258CF" w:rsidP="002D724B">
      <w:pPr>
        <w:pStyle w:val="ListParagraph"/>
        <w:numPr>
          <w:ilvl w:val="0"/>
          <w:numId w:val="8"/>
        </w:numPr>
        <w:shd w:val="clear" w:color="auto" w:fill="FFFFFF"/>
        <w:spacing w:after="39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 xml:space="preserve">The continue statement skips the current iteration of </w:t>
      </w:r>
      <w:proofErr w:type="gramStart"/>
      <w:r w:rsidRPr="000C5E1C">
        <w:rPr>
          <w:rFonts w:ascii="Comic Sans MS" w:eastAsia="Times New Roman" w:hAnsi="Comic Sans MS" w:cs="Times New Roman"/>
          <w:sz w:val="24"/>
          <w:szCs w:val="24"/>
        </w:rPr>
        <w:t>a for</w:t>
      </w:r>
      <w:proofErr w:type="gramEnd"/>
      <w:r w:rsidRPr="000C5E1C">
        <w:rPr>
          <w:rFonts w:ascii="Comic Sans MS" w:eastAsia="Times New Roman" w:hAnsi="Comic Sans MS" w:cs="Times New Roman"/>
          <w:sz w:val="24"/>
          <w:szCs w:val="24"/>
        </w:rPr>
        <w:t>, while or do-while loop. We can use continue statement with label to skip the current iteration of outermost loop.</w:t>
      </w:r>
    </w:p>
    <w:p w:rsidR="000258CF" w:rsidRPr="000C5E1C" w:rsidRDefault="000258CF" w:rsidP="002D724B">
      <w:pPr>
        <w:pStyle w:val="message"/>
        <w:shd w:val="clear" w:color="auto" w:fill="FFFFFF"/>
        <w:spacing w:before="0" w:beforeAutospacing="0" w:after="150" w:afterAutospacing="0"/>
        <w:rPr>
          <w:rFonts w:ascii="Comic Sans MS" w:hAnsi="Comic Sans MS"/>
          <w:b/>
          <w:color w:val="0070C0"/>
          <w:sz w:val="36"/>
          <w:szCs w:val="36"/>
        </w:rPr>
      </w:pPr>
      <w:r w:rsidRPr="000C5E1C">
        <w:rPr>
          <w:rFonts w:ascii="Comic Sans MS" w:hAnsi="Comic Sans MS"/>
          <w:b/>
          <w:color w:val="0070C0"/>
          <w:sz w:val="36"/>
          <w:szCs w:val="36"/>
        </w:rPr>
        <w:t>What is nested class?</w:t>
      </w:r>
    </w:p>
    <w:p w:rsidR="000258CF" w:rsidRPr="000C5E1C" w:rsidRDefault="000258CF" w:rsidP="002D724B">
      <w:pPr>
        <w:pStyle w:val="ListParagraph"/>
        <w:numPr>
          <w:ilvl w:val="0"/>
          <w:numId w:val="8"/>
        </w:numPr>
        <w:shd w:val="clear" w:color="auto" w:fill="FFFFFF"/>
        <w:spacing w:before="100" w:beforeAutospacing="1" w:after="100" w:afterAutospacing="1" w:line="240" w:lineRule="auto"/>
        <w:rPr>
          <w:rFonts w:ascii="Comic Sans MS" w:eastAsia="Times New Roman" w:hAnsi="Comic Sans MS" w:cs="Times New Roman"/>
          <w:color w:val="000000"/>
          <w:sz w:val="24"/>
          <w:szCs w:val="24"/>
        </w:rPr>
      </w:pPr>
      <w:r w:rsidRPr="000C5E1C">
        <w:rPr>
          <w:rFonts w:ascii="Comic Sans MS" w:eastAsia="Times New Roman" w:hAnsi="Comic Sans MS" w:cs="Times New Roman"/>
          <w:color w:val="000000"/>
          <w:sz w:val="24"/>
          <w:szCs w:val="24"/>
        </w:rPr>
        <w:t>In Java nested classes are classes that are defined inside another class.</w:t>
      </w:r>
    </w:p>
    <w:p w:rsidR="000258CF" w:rsidRPr="000C5E1C" w:rsidRDefault="000258CF" w:rsidP="002D724B">
      <w:pPr>
        <w:pStyle w:val="ListParagraph"/>
        <w:numPr>
          <w:ilvl w:val="0"/>
          <w:numId w:val="8"/>
        </w:numPr>
        <w:shd w:val="clear" w:color="auto" w:fill="FFFFFF"/>
        <w:spacing w:before="100" w:beforeAutospacing="1" w:after="100" w:afterAutospacing="1" w:line="240" w:lineRule="auto"/>
        <w:rPr>
          <w:rFonts w:ascii="Comic Sans MS" w:eastAsia="Times New Roman" w:hAnsi="Comic Sans MS" w:cs="Times New Roman"/>
          <w:color w:val="000000"/>
          <w:sz w:val="24"/>
          <w:szCs w:val="24"/>
        </w:rPr>
      </w:pPr>
      <w:r w:rsidRPr="000C5E1C">
        <w:rPr>
          <w:rFonts w:ascii="Comic Sans MS" w:eastAsia="Times New Roman" w:hAnsi="Comic Sans MS" w:cs="Times New Roman"/>
          <w:color w:val="000000"/>
          <w:sz w:val="24"/>
          <w:szCs w:val="24"/>
        </w:rPr>
        <w:t>The purpose of a nested class is to clearly group the nested class with its surrounding class, signaling that these two classes are to be used together.</w:t>
      </w:r>
    </w:p>
    <w:p w:rsidR="00C72579" w:rsidRPr="000C5E1C" w:rsidRDefault="00C72579" w:rsidP="002D724B">
      <w:pPr>
        <w:pStyle w:val="NormalWeb"/>
        <w:shd w:val="clear" w:color="auto" w:fill="FFFFFF"/>
        <w:spacing w:before="0" w:beforeAutospacing="0" w:after="390" w:afterAutospacing="0"/>
        <w:rPr>
          <w:rFonts w:ascii="Comic Sans MS" w:hAnsi="Comic Sans MS"/>
          <w:b/>
          <w:color w:val="0070C0"/>
          <w:sz w:val="36"/>
          <w:szCs w:val="36"/>
        </w:rPr>
      </w:pPr>
      <w:r w:rsidRPr="000C5E1C">
        <w:rPr>
          <w:rFonts w:ascii="Comic Sans MS" w:hAnsi="Comic Sans MS"/>
          <w:b/>
          <w:color w:val="0070C0"/>
          <w:sz w:val="36"/>
          <w:szCs w:val="36"/>
        </w:rPr>
        <w:t xml:space="preserve">How are </w:t>
      </w:r>
      <w:proofErr w:type="gramStart"/>
      <w:r w:rsidRPr="000C5E1C">
        <w:rPr>
          <w:rFonts w:ascii="Comic Sans MS" w:hAnsi="Comic Sans MS"/>
          <w:b/>
          <w:color w:val="0070C0"/>
          <w:sz w:val="36"/>
          <w:szCs w:val="36"/>
        </w:rPr>
        <w:t>this(</w:t>
      </w:r>
      <w:proofErr w:type="gramEnd"/>
      <w:r w:rsidRPr="000C5E1C">
        <w:rPr>
          <w:rFonts w:ascii="Comic Sans MS" w:hAnsi="Comic Sans MS"/>
          <w:b/>
          <w:color w:val="0070C0"/>
          <w:sz w:val="36"/>
          <w:szCs w:val="36"/>
        </w:rPr>
        <w:t>) and super() used with Constructor?</w:t>
      </w:r>
    </w:p>
    <w:p w:rsidR="003563F6" w:rsidRPr="000C5E1C" w:rsidRDefault="00AB3242" w:rsidP="002D724B">
      <w:pPr>
        <w:pStyle w:val="NormalWeb"/>
        <w:shd w:val="clear" w:color="auto" w:fill="FFFFFF"/>
        <w:spacing w:before="0" w:beforeAutospacing="0" w:after="390" w:afterAutospacing="0"/>
        <w:rPr>
          <w:rFonts w:ascii="Comic Sans MS" w:hAnsi="Comic Sans MS"/>
          <w:b/>
        </w:rPr>
      </w:pPr>
      <w:proofErr w:type="gramStart"/>
      <w:r w:rsidRPr="000C5E1C">
        <w:rPr>
          <w:rFonts w:ascii="Comic Sans MS" w:hAnsi="Comic Sans MS"/>
          <w:b/>
        </w:rPr>
        <w:t>This(</w:t>
      </w:r>
      <w:proofErr w:type="gramEnd"/>
      <w:r w:rsidRPr="000C5E1C">
        <w:rPr>
          <w:rFonts w:ascii="Comic Sans MS" w:hAnsi="Comic Sans MS"/>
          <w:b/>
        </w:rPr>
        <w:t>) :</w:t>
      </w:r>
    </w:p>
    <w:p w:rsidR="00AB3242" w:rsidRPr="000C5E1C" w:rsidRDefault="00AB3242" w:rsidP="002D724B">
      <w:pPr>
        <w:pStyle w:val="NormalWeb"/>
        <w:numPr>
          <w:ilvl w:val="0"/>
          <w:numId w:val="17"/>
        </w:numPr>
        <w:shd w:val="clear" w:color="auto" w:fill="FFFFFF"/>
        <w:spacing w:before="0" w:beforeAutospacing="0" w:after="390" w:afterAutospacing="0"/>
        <w:rPr>
          <w:rFonts w:ascii="Comic Sans MS" w:hAnsi="Comic Sans MS"/>
          <w:b/>
        </w:rPr>
      </w:pPr>
      <w:r w:rsidRPr="000C5E1C">
        <w:rPr>
          <w:rFonts w:ascii="Comic Sans MS" w:hAnsi="Comic Sans MS"/>
        </w:rPr>
        <w:t>used to point the current class instance</w:t>
      </w:r>
    </w:p>
    <w:p w:rsidR="00AB3242" w:rsidRPr="000C5E1C" w:rsidRDefault="00AB3242" w:rsidP="002D724B">
      <w:pPr>
        <w:pStyle w:val="NormalWeb"/>
        <w:numPr>
          <w:ilvl w:val="0"/>
          <w:numId w:val="17"/>
        </w:numPr>
        <w:shd w:val="clear" w:color="auto" w:fill="FFFFFF"/>
        <w:spacing w:before="0" w:beforeAutospacing="0" w:after="390" w:afterAutospacing="0"/>
        <w:rPr>
          <w:rFonts w:ascii="Comic Sans MS" w:hAnsi="Comic Sans MS"/>
        </w:rPr>
      </w:pPr>
      <w:r w:rsidRPr="000C5E1C">
        <w:rPr>
          <w:rFonts w:ascii="Comic Sans MS" w:hAnsi="Comic Sans MS"/>
        </w:rPr>
        <w:t>used to call constructor of same class</w:t>
      </w:r>
    </w:p>
    <w:p w:rsidR="00AB3242" w:rsidRPr="000C5E1C" w:rsidRDefault="00AB3242" w:rsidP="002D724B">
      <w:pPr>
        <w:pStyle w:val="NormalWeb"/>
        <w:numPr>
          <w:ilvl w:val="0"/>
          <w:numId w:val="17"/>
        </w:numPr>
        <w:shd w:val="clear" w:color="auto" w:fill="FFFFFF"/>
        <w:spacing w:before="0" w:beforeAutospacing="0" w:after="390" w:afterAutospacing="0"/>
        <w:rPr>
          <w:rFonts w:ascii="Comic Sans MS" w:hAnsi="Comic Sans MS"/>
        </w:rPr>
      </w:pPr>
      <w:r w:rsidRPr="000C5E1C">
        <w:rPr>
          <w:rFonts w:ascii="Comic Sans MS" w:hAnsi="Comic Sans MS"/>
        </w:rPr>
        <w:t>private variable cannot be accessed using this()</w:t>
      </w:r>
    </w:p>
    <w:p w:rsidR="00AB3242" w:rsidRPr="000C5E1C" w:rsidRDefault="00AB3242" w:rsidP="002D724B">
      <w:pPr>
        <w:pStyle w:val="NormalWeb"/>
        <w:numPr>
          <w:ilvl w:val="0"/>
          <w:numId w:val="17"/>
        </w:numPr>
        <w:shd w:val="clear" w:color="auto" w:fill="FFFFFF"/>
        <w:spacing w:before="0" w:beforeAutospacing="0" w:after="390" w:afterAutospacing="0"/>
        <w:rPr>
          <w:rFonts w:ascii="Comic Sans MS" w:hAnsi="Comic Sans MS"/>
        </w:rPr>
      </w:pPr>
      <w:r w:rsidRPr="000C5E1C">
        <w:rPr>
          <w:rFonts w:ascii="Comic Sans MS" w:hAnsi="Comic Sans MS"/>
        </w:rPr>
        <w:t>it can</w:t>
      </w:r>
      <w:r w:rsidR="003563F6" w:rsidRPr="000C5E1C">
        <w:rPr>
          <w:rFonts w:ascii="Comic Sans MS" w:hAnsi="Comic Sans MS"/>
        </w:rPr>
        <w:t xml:space="preserve"> </w:t>
      </w:r>
      <w:r w:rsidRPr="000C5E1C">
        <w:rPr>
          <w:rFonts w:ascii="Comic Sans MS" w:hAnsi="Comic Sans MS"/>
        </w:rPr>
        <w:t>be used with variables and methods</w:t>
      </w:r>
    </w:p>
    <w:p w:rsidR="00AB3242" w:rsidRPr="000C5E1C" w:rsidRDefault="00AB3242" w:rsidP="002D724B">
      <w:pPr>
        <w:pStyle w:val="NormalWeb"/>
        <w:shd w:val="clear" w:color="auto" w:fill="FFFFFF"/>
        <w:tabs>
          <w:tab w:val="left" w:pos="2495"/>
        </w:tabs>
        <w:spacing w:before="0" w:beforeAutospacing="0" w:after="390" w:afterAutospacing="0"/>
        <w:rPr>
          <w:rFonts w:ascii="Comic Sans MS" w:hAnsi="Comic Sans MS"/>
          <w:b/>
        </w:rPr>
      </w:pPr>
      <w:proofErr w:type="gramStart"/>
      <w:r w:rsidRPr="000C5E1C">
        <w:rPr>
          <w:rFonts w:ascii="Comic Sans MS" w:hAnsi="Comic Sans MS"/>
          <w:b/>
        </w:rPr>
        <w:t>super(</w:t>
      </w:r>
      <w:proofErr w:type="gramEnd"/>
      <w:r w:rsidRPr="000C5E1C">
        <w:rPr>
          <w:rFonts w:ascii="Comic Sans MS" w:hAnsi="Comic Sans MS"/>
          <w:b/>
        </w:rPr>
        <w:t>) :</w:t>
      </w:r>
      <w:r w:rsidR="003563F6" w:rsidRPr="000C5E1C">
        <w:rPr>
          <w:rFonts w:ascii="Comic Sans MS" w:hAnsi="Comic Sans MS"/>
          <w:b/>
        </w:rPr>
        <w:tab/>
      </w:r>
    </w:p>
    <w:p w:rsidR="00AB3242" w:rsidRPr="000C5E1C" w:rsidRDefault="00AB3242" w:rsidP="002D724B">
      <w:pPr>
        <w:pStyle w:val="NormalWeb"/>
        <w:numPr>
          <w:ilvl w:val="0"/>
          <w:numId w:val="18"/>
        </w:numPr>
        <w:shd w:val="clear" w:color="auto" w:fill="FFFFFF"/>
        <w:spacing w:before="0" w:beforeAutospacing="0" w:after="390" w:afterAutospacing="0"/>
        <w:rPr>
          <w:rFonts w:ascii="Comic Sans MS" w:hAnsi="Comic Sans MS"/>
        </w:rPr>
      </w:pPr>
      <w:r w:rsidRPr="000C5E1C">
        <w:rPr>
          <w:rFonts w:ascii="Comic Sans MS" w:hAnsi="Comic Sans MS"/>
        </w:rPr>
        <w:t>used to call constructor of parent class</w:t>
      </w:r>
    </w:p>
    <w:p w:rsidR="00AB3242" w:rsidRPr="000C5E1C" w:rsidRDefault="00AB3242" w:rsidP="002D724B">
      <w:pPr>
        <w:pStyle w:val="NormalWeb"/>
        <w:numPr>
          <w:ilvl w:val="0"/>
          <w:numId w:val="18"/>
        </w:numPr>
        <w:shd w:val="clear" w:color="auto" w:fill="FFFFFF"/>
        <w:spacing w:before="0" w:beforeAutospacing="0" w:after="390" w:afterAutospacing="0"/>
        <w:rPr>
          <w:rFonts w:ascii="Comic Sans MS" w:hAnsi="Comic Sans MS"/>
        </w:rPr>
      </w:pPr>
      <w:r w:rsidRPr="000C5E1C">
        <w:rPr>
          <w:rFonts w:ascii="Comic Sans MS" w:hAnsi="Comic Sans MS"/>
        </w:rPr>
        <w:t>it must be the first statement in the body of constructor</w:t>
      </w:r>
    </w:p>
    <w:p w:rsidR="00AB3242" w:rsidRPr="000C5E1C" w:rsidRDefault="00AB3242" w:rsidP="002D724B">
      <w:pPr>
        <w:pStyle w:val="NormalWeb"/>
        <w:numPr>
          <w:ilvl w:val="0"/>
          <w:numId w:val="18"/>
        </w:numPr>
        <w:shd w:val="clear" w:color="auto" w:fill="FFFFFF"/>
        <w:spacing w:before="0" w:beforeAutospacing="0" w:after="390" w:afterAutospacing="0"/>
        <w:rPr>
          <w:rFonts w:ascii="Comic Sans MS" w:hAnsi="Comic Sans MS"/>
        </w:rPr>
      </w:pPr>
      <w:proofErr w:type="gramStart"/>
      <w:r w:rsidRPr="000C5E1C">
        <w:rPr>
          <w:rFonts w:ascii="Comic Sans MS" w:hAnsi="Comic Sans MS"/>
        </w:rPr>
        <w:lastRenderedPageBreak/>
        <w:t>using</w:t>
      </w:r>
      <w:proofErr w:type="gramEnd"/>
      <w:r w:rsidRPr="000C5E1C">
        <w:rPr>
          <w:rFonts w:ascii="Comic Sans MS" w:hAnsi="Comic Sans MS"/>
        </w:rPr>
        <w:t xml:space="preserve"> this constructor we can access the private variables in the super class.</w:t>
      </w:r>
    </w:p>
    <w:p w:rsidR="00C72579" w:rsidRPr="000C5E1C" w:rsidRDefault="00C72579" w:rsidP="002D724B">
      <w:pPr>
        <w:pStyle w:val="NormalWeb"/>
        <w:shd w:val="clear" w:color="auto" w:fill="FFFFFF"/>
        <w:spacing w:before="0" w:beforeAutospacing="0" w:after="390" w:afterAutospacing="0"/>
        <w:rPr>
          <w:rFonts w:ascii="Comic Sans MS" w:hAnsi="Comic Sans MS"/>
          <w:b/>
          <w:color w:val="0070C0"/>
          <w:sz w:val="36"/>
          <w:szCs w:val="36"/>
        </w:rPr>
      </w:pPr>
      <w:r w:rsidRPr="000C5E1C">
        <w:rPr>
          <w:rFonts w:ascii="Comic Sans MS" w:hAnsi="Comic Sans MS"/>
          <w:b/>
          <w:color w:val="0070C0"/>
          <w:sz w:val="36"/>
          <w:szCs w:val="36"/>
        </w:rPr>
        <w:t>What is Serialization and Deserialization?</w:t>
      </w:r>
    </w:p>
    <w:p w:rsidR="00AB3242" w:rsidRPr="000C5E1C" w:rsidRDefault="00AB3242" w:rsidP="002D724B">
      <w:pPr>
        <w:shd w:val="clear" w:color="auto" w:fill="FFFFFF"/>
        <w:spacing w:after="150" w:line="240" w:lineRule="auto"/>
        <w:rPr>
          <w:rFonts w:ascii="Comic Sans MS" w:eastAsia="Times New Roman" w:hAnsi="Comic Sans MS" w:cs="Arial"/>
          <w:color w:val="000000"/>
          <w:sz w:val="23"/>
          <w:szCs w:val="23"/>
        </w:rPr>
      </w:pPr>
      <w:r w:rsidRPr="000C5E1C">
        <w:rPr>
          <w:rFonts w:ascii="Comic Sans MS" w:eastAsia="Times New Roman" w:hAnsi="Comic Sans MS" w:cs="Arial"/>
          <w:b/>
          <w:bCs/>
          <w:color w:val="000000"/>
          <w:sz w:val="23"/>
          <w:szCs w:val="23"/>
        </w:rPr>
        <w:t>Serialization</w:t>
      </w:r>
      <w:r w:rsidRPr="000C5E1C">
        <w:rPr>
          <w:rFonts w:ascii="Comic Sans MS" w:eastAsia="Times New Roman" w:hAnsi="Comic Sans MS" w:cs="Arial"/>
          <w:color w:val="000000"/>
          <w:sz w:val="23"/>
          <w:szCs w:val="23"/>
        </w:rPr>
        <w:t> is a process of converting an object into a sequence of bytes which can be persisted to a disk or database or can be sent through streams. The reverse process of creating object from sequence of bytes is called </w:t>
      </w:r>
      <w:r w:rsidRPr="000C5E1C">
        <w:rPr>
          <w:rFonts w:ascii="Comic Sans MS" w:eastAsia="Times New Roman" w:hAnsi="Comic Sans MS" w:cs="Arial"/>
          <w:b/>
          <w:bCs/>
          <w:color w:val="000000"/>
          <w:sz w:val="23"/>
          <w:szCs w:val="23"/>
        </w:rPr>
        <w:t>deserialization</w:t>
      </w:r>
      <w:r w:rsidRPr="000C5E1C">
        <w:rPr>
          <w:rFonts w:ascii="Comic Sans MS" w:eastAsia="Times New Roman" w:hAnsi="Comic Sans MS" w:cs="Arial"/>
          <w:color w:val="000000"/>
          <w:sz w:val="23"/>
          <w:szCs w:val="23"/>
        </w:rPr>
        <w:t>.</w:t>
      </w:r>
    </w:p>
    <w:p w:rsidR="00AB3242" w:rsidRPr="000C5E1C" w:rsidRDefault="00AB3242" w:rsidP="002D724B">
      <w:pPr>
        <w:shd w:val="clear" w:color="auto" w:fill="FFFFFF"/>
        <w:spacing w:after="150" w:line="240" w:lineRule="auto"/>
        <w:rPr>
          <w:rFonts w:ascii="Comic Sans MS" w:eastAsia="Times New Roman" w:hAnsi="Comic Sans MS" w:cs="Arial"/>
          <w:color w:val="000000"/>
          <w:sz w:val="23"/>
          <w:szCs w:val="23"/>
        </w:rPr>
      </w:pPr>
      <w:r w:rsidRPr="000C5E1C">
        <w:rPr>
          <w:rFonts w:ascii="Comic Sans MS" w:eastAsia="Times New Roman" w:hAnsi="Comic Sans MS" w:cs="Arial"/>
          <w:color w:val="000000"/>
          <w:sz w:val="23"/>
          <w:szCs w:val="23"/>
        </w:rPr>
        <w:t>Java provides </w:t>
      </w:r>
      <w:r w:rsidRPr="000C5E1C">
        <w:rPr>
          <w:rFonts w:ascii="Comic Sans MS" w:eastAsia="Times New Roman" w:hAnsi="Comic Sans MS" w:cs="Arial"/>
          <w:b/>
          <w:bCs/>
          <w:color w:val="000000"/>
          <w:sz w:val="23"/>
          <w:szCs w:val="23"/>
        </w:rPr>
        <w:t>Serializable</w:t>
      </w:r>
      <w:r w:rsidRPr="000C5E1C">
        <w:rPr>
          <w:rFonts w:ascii="Comic Sans MS" w:eastAsia="Times New Roman" w:hAnsi="Comic Sans MS" w:cs="Arial"/>
          <w:color w:val="000000"/>
          <w:sz w:val="23"/>
          <w:szCs w:val="23"/>
        </w:rPr>
        <w:t> API encapsulated under </w:t>
      </w:r>
      <w:r w:rsidRPr="000C5E1C">
        <w:rPr>
          <w:rFonts w:ascii="Comic Sans MS" w:eastAsia="Times New Roman" w:hAnsi="Comic Sans MS" w:cs="Consolas"/>
          <w:color w:val="C7254E"/>
          <w:sz w:val="20"/>
          <w:szCs w:val="20"/>
          <w:shd w:val="clear" w:color="auto" w:fill="F9F2F4"/>
        </w:rPr>
        <w:t>java.io</w:t>
      </w:r>
      <w:r w:rsidRPr="000C5E1C">
        <w:rPr>
          <w:rFonts w:ascii="Comic Sans MS" w:eastAsia="Times New Roman" w:hAnsi="Comic Sans MS" w:cs="Arial"/>
          <w:color w:val="000000"/>
          <w:sz w:val="23"/>
          <w:szCs w:val="23"/>
        </w:rPr>
        <w:t xml:space="preserve"> package for serializing and </w:t>
      </w:r>
      <w:proofErr w:type="spellStart"/>
      <w:r w:rsidRPr="000C5E1C">
        <w:rPr>
          <w:rFonts w:ascii="Comic Sans MS" w:eastAsia="Times New Roman" w:hAnsi="Comic Sans MS" w:cs="Arial"/>
          <w:color w:val="000000"/>
          <w:sz w:val="23"/>
          <w:szCs w:val="23"/>
        </w:rPr>
        <w:t>deserializing</w:t>
      </w:r>
      <w:proofErr w:type="spellEnd"/>
      <w:r w:rsidRPr="000C5E1C">
        <w:rPr>
          <w:rFonts w:ascii="Comic Sans MS" w:eastAsia="Times New Roman" w:hAnsi="Comic Sans MS" w:cs="Arial"/>
          <w:color w:val="000000"/>
          <w:sz w:val="23"/>
          <w:szCs w:val="23"/>
        </w:rPr>
        <w:t xml:space="preserve"> objects which include,</w:t>
      </w:r>
    </w:p>
    <w:p w:rsidR="00AB3242" w:rsidRPr="000C5E1C"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23"/>
          <w:szCs w:val="23"/>
        </w:rPr>
      </w:pPr>
      <w:proofErr w:type="spellStart"/>
      <w:r w:rsidRPr="000C5E1C">
        <w:rPr>
          <w:rFonts w:ascii="Comic Sans MS" w:eastAsia="Times New Roman" w:hAnsi="Comic Sans MS" w:cs="Consolas"/>
          <w:color w:val="C7254E"/>
          <w:sz w:val="20"/>
          <w:szCs w:val="20"/>
          <w:shd w:val="clear" w:color="auto" w:fill="F9F2F4"/>
        </w:rPr>
        <w:t>java.io.serializable</w:t>
      </w:r>
      <w:proofErr w:type="spellEnd"/>
    </w:p>
    <w:p w:rsidR="00AB3242" w:rsidRPr="000C5E1C"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23"/>
          <w:szCs w:val="23"/>
        </w:rPr>
      </w:pPr>
      <w:proofErr w:type="spellStart"/>
      <w:r w:rsidRPr="000C5E1C">
        <w:rPr>
          <w:rFonts w:ascii="Comic Sans MS" w:eastAsia="Times New Roman" w:hAnsi="Comic Sans MS" w:cs="Consolas"/>
          <w:color w:val="C7254E"/>
          <w:sz w:val="20"/>
          <w:szCs w:val="20"/>
          <w:shd w:val="clear" w:color="auto" w:fill="F9F2F4"/>
        </w:rPr>
        <w:t>java.io.Externalizable</w:t>
      </w:r>
      <w:proofErr w:type="spellEnd"/>
    </w:p>
    <w:p w:rsidR="00AB3242" w:rsidRPr="000C5E1C"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23"/>
          <w:szCs w:val="23"/>
        </w:rPr>
      </w:pPr>
      <w:proofErr w:type="spellStart"/>
      <w:r w:rsidRPr="000C5E1C">
        <w:rPr>
          <w:rFonts w:ascii="Comic Sans MS" w:eastAsia="Times New Roman" w:hAnsi="Comic Sans MS" w:cs="Consolas"/>
          <w:color w:val="C7254E"/>
          <w:sz w:val="20"/>
          <w:szCs w:val="20"/>
          <w:shd w:val="clear" w:color="auto" w:fill="F9F2F4"/>
        </w:rPr>
        <w:t>ObjectInputStream</w:t>
      </w:r>
      <w:proofErr w:type="spellEnd"/>
    </w:p>
    <w:p w:rsidR="00AB3242" w:rsidRPr="000C5E1C"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23"/>
          <w:szCs w:val="23"/>
        </w:rPr>
      </w:pPr>
      <w:proofErr w:type="gramStart"/>
      <w:r w:rsidRPr="000C5E1C">
        <w:rPr>
          <w:rFonts w:ascii="Comic Sans MS" w:eastAsia="Times New Roman" w:hAnsi="Comic Sans MS" w:cs="Arial"/>
          <w:color w:val="000000"/>
          <w:sz w:val="23"/>
          <w:szCs w:val="23"/>
        </w:rPr>
        <w:t>and</w:t>
      </w:r>
      <w:proofErr w:type="gramEnd"/>
      <w:r w:rsidRPr="000C5E1C">
        <w:rPr>
          <w:rFonts w:ascii="Comic Sans MS" w:eastAsia="Times New Roman" w:hAnsi="Comic Sans MS" w:cs="Arial"/>
          <w:color w:val="000000"/>
          <w:sz w:val="23"/>
          <w:szCs w:val="23"/>
        </w:rPr>
        <w:t> </w:t>
      </w:r>
      <w:proofErr w:type="spellStart"/>
      <w:r w:rsidRPr="000C5E1C">
        <w:rPr>
          <w:rFonts w:ascii="Comic Sans MS" w:eastAsia="Times New Roman" w:hAnsi="Comic Sans MS" w:cs="Consolas"/>
          <w:color w:val="C7254E"/>
          <w:sz w:val="20"/>
          <w:szCs w:val="20"/>
          <w:shd w:val="clear" w:color="auto" w:fill="F9F2F4"/>
        </w:rPr>
        <w:t>ObjectOutputStream</w:t>
      </w:r>
      <w:proofErr w:type="spellEnd"/>
      <w:r w:rsidRPr="000C5E1C">
        <w:rPr>
          <w:rFonts w:ascii="Comic Sans MS" w:eastAsia="Times New Roman" w:hAnsi="Comic Sans MS" w:cs="Arial"/>
          <w:color w:val="000000"/>
          <w:sz w:val="23"/>
          <w:szCs w:val="23"/>
        </w:rPr>
        <w:t> etc.</w:t>
      </w:r>
    </w:p>
    <w:p w:rsidR="00AB3242" w:rsidRPr="000C5E1C" w:rsidRDefault="00AB3242" w:rsidP="002D724B">
      <w:pPr>
        <w:pStyle w:val="NormalWeb"/>
        <w:shd w:val="clear" w:color="auto" w:fill="FFFFFF"/>
        <w:spacing w:before="0" w:beforeAutospacing="0" w:after="390" w:afterAutospacing="0"/>
        <w:rPr>
          <w:rFonts w:ascii="Comic Sans MS" w:hAnsi="Comic Sans MS"/>
          <w:b/>
          <w:sz w:val="36"/>
          <w:szCs w:val="36"/>
        </w:rPr>
      </w:pPr>
    </w:p>
    <w:p w:rsidR="00C72579" w:rsidRPr="000C5E1C" w:rsidRDefault="00C72579" w:rsidP="002D724B">
      <w:pPr>
        <w:pStyle w:val="NormalWeb"/>
        <w:shd w:val="clear" w:color="auto" w:fill="FFFFFF"/>
        <w:spacing w:after="390"/>
        <w:rPr>
          <w:rFonts w:ascii="Comic Sans MS" w:hAnsi="Comic Sans MS"/>
          <w:b/>
          <w:color w:val="0070C0"/>
          <w:sz w:val="36"/>
          <w:szCs w:val="36"/>
        </w:rPr>
      </w:pPr>
      <w:r w:rsidRPr="000C5E1C">
        <w:rPr>
          <w:rFonts w:ascii="Comic Sans MS" w:hAnsi="Comic Sans MS"/>
          <w:b/>
          <w:color w:val="0070C0"/>
          <w:sz w:val="36"/>
          <w:szCs w:val="36"/>
        </w:rPr>
        <w:t>What is difference between Heap and Stack Memory?</w:t>
      </w:r>
    </w:p>
    <w:p w:rsidR="00AB3242" w:rsidRPr="000C5E1C" w:rsidRDefault="00AB3242" w:rsidP="002D724B">
      <w:pPr>
        <w:pStyle w:val="ListParagraph"/>
        <w:numPr>
          <w:ilvl w:val="0"/>
          <w:numId w:val="20"/>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 xml:space="preserve">Stack is used for static memory allocation and Heap for dynamic memory allocation, both stored in the computer's </w:t>
      </w:r>
      <w:proofErr w:type="gramStart"/>
      <w:r w:rsidRPr="000C5E1C">
        <w:rPr>
          <w:rFonts w:ascii="Comic Sans MS" w:eastAsia="Times New Roman" w:hAnsi="Comic Sans MS" w:cs="Times New Roman"/>
          <w:sz w:val="24"/>
          <w:szCs w:val="24"/>
        </w:rPr>
        <w:t>RAM .</w:t>
      </w:r>
      <w:proofErr w:type="gramEnd"/>
    </w:p>
    <w:p w:rsidR="00851ADA" w:rsidRPr="000C5E1C" w:rsidRDefault="00851ADA" w:rsidP="002D724B">
      <w:pPr>
        <w:pStyle w:val="ListParagraph"/>
        <w:numPr>
          <w:ilvl w:val="0"/>
          <w:numId w:val="20"/>
        </w:numPr>
        <w:spacing w:line="240" w:lineRule="auto"/>
        <w:rPr>
          <w:rFonts w:ascii="Comic Sans MS" w:hAnsi="Comic Sans MS" w:cs="Times New Roman"/>
          <w:sz w:val="24"/>
          <w:szCs w:val="24"/>
        </w:rPr>
      </w:pPr>
      <w:r w:rsidRPr="000C5E1C">
        <w:rPr>
          <w:rFonts w:ascii="Comic Sans MS" w:hAnsi="Comic Sans MS" w:cs="Times New Roman"/>
          <w:sz w:val="24"/>
          <w:szCs w:val="24"/>
        </w:rPr>
        <w:t xml:space="preserve">The main difference between heap and stack is that stack memory is used to store local variables and </w:t>
      </w:r>
      <w:proofErr w:type="gramStart"/>
      <w:r w:rsidRPr="000C5E1C">
        <w:rPr>
          <w:rFonts w:ascii="Comic Sans MS" w:hAnsi="Comic Sans MS" w:cs="Times New Roman"/>
          <w:sz w:val="24"/>
          <w:szCs w:val="24"/>
        </w:rPr>
        <w:t>function</w:t>
      </w:r>
      <w:proofErr w:type="gramEnd"/>
      <w:r w:rsidRPr="000C5E1C">
        <w:rPr>
          <w:rFonts w:ascii="Comic Sans MS" w:hAnsi="Comic Sans MS" w:cs="Times New Roman"/>
          <w:sz w:val="24"/>
          <w:szCs w:val="24"/>
        </w:rPr>
        <w:t xml:space="preserve"> call while heap memory is used to store objects in Java. No matter, where the object is created in code e.g. as a member variable, local variable or class variable, they are always created inside heap space in Java.</w:t>
      </w:r>
    </w:p>
    <w:p w:rsidR="002D724B" w:rsidRDefault="00851ADA" w:rsidP="002D724B">
      <w:pPr>
        <w:pStyle w:val="ListParagraph"/>
        <w:numPr>
          <w:ilvl w:val="0"/>
          <w:numId w:val="20"/>
        </w:numPr>
        <w:spacing w:line="240" w:lineRule="auto"/>
        <w:rPr>
          <w:rFonts w:ascii="Comic Sans MS" w:hAnsi="Comic Sans MS" w:cs="Times New Roman"/>
          <w:sz w:val="24"/>
          <w:szCs w:val="24"/>
        </w:rPr>
      </w:pPr>
      <w:r w:rsidRPr="002D724B">
        <w:rPr>
          <w:rFonts w:ascii="Comic Sans MS" w:hAnsi="Comic Sans MS" w:cs="Times New Roman"/>
          <w:sz w:val="24"/>
          <w:szCs w:val="24"/>
        </w:rPr>
        <w:t>If there is no memory left in the stack for storing function call or local variable, JVM will throw </w:t>
      </w:r>
      <w:proofErr w:type="spellStart"/>
      <w:r w:rsidRPr="002D724B">
        <w:rPr>
          <w:rFonts w:ascii="Comic Sans MS" w:hAnsi="Comic Sans MS" w:cs="Times New Roman"/>
          <w:sz w:val="24"/>
          <w:szCs w:val="24"/>
        </w:rPr>
        <w:t>java.lang.StackOverFlowError</w:t>
      </w:r>
      <w:proofErr w:type="spellEnd"/>
      <w:r w:rsidRPr="002D724B">
        <w:rPr>
          <w:rFonts w:ascii="Comic Sans MS" w:hAnsi="Comic Sans MS" w:cs="Times New Roman"/>
          <w:sz w:val="24"/>
          <w:szCs w:val="24"/>
        </w:rPr>
        <w:t>, while if there is no more heap space for creating an object, JVM will throw </w:t>
      </w:r>
      <w:proofErr w:type="spellStart"/>
      <w:r w:rsidRPr="002D724B">
        <w:rPr>
          <w:rFonts w:ascii="Comic Sans MS" w:hAnsi="Comic Sans MS" w:cs="Times New Roman"/>
          <w:sz w:val="24"/>
          <w:szCs w:val="24"/>
        </w:rPr>
        <w:t>java.lang.OutO</w:t>
      </w:r>
      <w:r w:rsidR="002D724B">
        <w:rPr>
          <w:rFonts w:ascii="Comic Sans MS" w:hAnsi="Comic Sans MS" w:cs="Times New Roman"/>
          <w:sz w:val="24"/>
          <w:szCs w:val="24"/>
        </w:rPr>
        <w:t>fMemoryError</w:t>
      </w:r>
      <w:proofErr w:type="spellEnd"/>
      <w:r w:rsidR="002D724B">
        <w:rPr>
          <w:rFonts w:ascii="Comic Sans MS" w:hAnsi="Comic Sans MS" w:cs="Times New Roman"/>
          <w:sz w:val="24"/>
          <w:szCs w:val="24"/>
        </w:rPr>
        <w:t>: Java Heap Space.</w:t>
      </w:r>
    </w:p>
    <w:p w:rsidR="00851ADA" w:rsidRPr="002D724B" w:rsidRDefault="00851ADA" w:rsidP="002D724B">
      <w:pPr>
        <w:pStyle w:val="ListParagraph"/>
        <w:numPr>
          <w:ilvl w:val="0"/>
          <w:numId w:val="20"/>
        </w:numPr>
        <w:spacing w:line="240" w:lineRule="auto"/>
        <w:rPr>
          <w:rFonts w:ascii="Comic Sans MS" w:hAnsi="Comic Sans MS" w:cs="Times New Roman"/>
          <w:sz w:val="24"/>
          <w:szCs w:val="24"/>
        </w:rPr>
      </w:pPr>
      <w:r w:rsidRPr="002D724B">
        <w:rPr>
          <w:rFonts w:ascii="Comic Sans MS" w:hAnsi="Comic Sans MS" w:cs="Times New Roman"/>
          <w:sz w:val="24"/>
          <w:szCs w:val="24"/>
        </w:rPr>
        <w:t>Another difference between stack and heap is that size of stack memory is a lot lesser than the size of</w:t>
      </w:r>
      <w:proofErr w:type="gramStart"/>
      <w:r w:rsidRPr="002D724B">
        <w:rPr>
          <w:rFonts w:ascii="Comic Sans MS" w:hAnsi="Comic Sans MS" w:cs="Times New Roman"/>
          <w:sz w:val="24"/>
          <w:szCs w:val="24"/>
        </w:rPr>
        <w:t>  heap</w:t>
      </w:r>
      <w:proofErr w:type="gramEnd"/>
      <w:r w:rsidRPr="002D724B">
        <w:rPr>
          <w:rFonts w:ascii="Comic Sans MS" w:hAnsi="Comic Sans MS" w:cs="Times New Roman"/>
          <w:sz w:val="24"/>
          <w:szCs w:val="24"/>
        </w:rPr>
        <w:t xml:space="preserve"> memory in Java.</w:t>
      </w:r>
    </w:p>
    <w:p w:rsidR="00AB3242" w:rsidRPr="000C5E1C" w:rsidRDefault="00851ADA" w:rsidP="002D724B">
      <w:pPr>
        <w:pStyle w:val="ListParagraph"/>
        <w:numPr>
          <w:ilvl w:val="0"/>
          <w:numId w:val="20"/>
        </w:numPr>
        <w:spacing w:line="240" w:lineRule="auto"/>
        <w:rPr>
          <w:rFonts w:ascii="Comic Sans MS" w:hAnsi="Comic Sans MS" w:cs="Times New Roman"/>
          <w:b/>
          <w:sz w:val="24"/>
          <w:szCs w:val="24"/>
        </w:rPr>
      </w:pPr>
      <w:r w:rsidRPr="000C5E1C">
        <w:rPr>
          <w:rFonts w:ascii="Comic Sans MS" w:hAnsi="Comic Sans MS" w:cs="Times New Roman"/>
          <w:sz w:val="24"/>
          <w:szCs w:val="24"/>
          <w:shd w:val="clear" w:color="auto" w:fill="FFFFFF"/>
        </w:rPr>
        <w:t>Variables stored in stacks are only visible to the owner Thread while objects created in the heap are visible to all thread</w:t>
      </w:r>
      <w:r w:rsidRPr="000C5E1C">
        <w:rPr>
          <w:rFonts w:ascii="Comic Sans MS" w:hAnsi="Comic Sans MS" w:cs="Times New Roman"/>
          <w:sz w:val="24"/>
          <w:szCs w:val="24"/>
        </w:rPr>
        <w:br/>
      </w:r>
    </w:p>
    <w:p w:rsidR="00D474F2" w:rsidRPr="000C5E1C" w:rsidRDefault="00D72448" w:rsidP="002D724B">
      <w:pPr>
        <w:pStyle w:val="NormalWeb"/>
        <w:shd w:val="clear" w:color="auto" w:fill="FFFFFF"/>
        <w:spacing w:before="0" w:beforeAutospacing="0" w:after="0" w:afterAutospacing="0"/>
        <w:textAlignment w:val="baseline"/>
        <w:rPr>
          <w:rFonts w:ascii="Comic Sans MS" w:hAnsi="Comic Sans MS"/>
        </w:rPr>
      </w:pPr>
      <w:r w:rsidRPr="000C5E1C">
        <w:rPr>
          <w:rFonts w:ascii="Comic Sans MS" w:hAnsi="Comic Sans MS"/>
          <w:b/>
          <w:bCs/>
          <w:color w:val="0070C0"/>
          <w:sz w:val="36"/>
          <w:szCs w:val="36"/>
        </w:rPr>
        <w:lastRenderedPageBreak/>
        <w:t>Can we override private method in Java?</w:t>
      </w:r>
      <w:r w:rsidRPr="000C5E1C">
        <w:rPr>
          <w:rFonts w:ascii="Comic Sans MS" w:hAnsi="Comic Sans MS"/>
          <w:color w:val="0070C0"/>
          <w:sz w:val="36"/>
          <w:szCs w:val="36"/>
        </w:rPr>
        <w:br/>
      </w:r>
      <w:r w:rsidRPr="000C5E1C">
        <w:rPr>
          <w:rFonts w:ascii="Comic Sans MS" w:hAnsi="Comic Sans MS"/>
          <w:shd w:val="clear" w:color="auto" w:fill="FFFFFF"/>
        </w:rPr>
        <w:t>No, we cannot override private methods in Java as if we declare any variable ,method as private that variable or method will be visible for that class only </w:t>
      </w:r>
      <w:r w:rsidRPr="000C5E1C">
        <w:rPr>
          <w:rFonts w:ascii="Comic Sans MS" w:hAnsi="Comic Sans MS"/>
        </w:rPr>
        <w:br/>
      </w:r>
      <w:r w:rsidRPr="000C5E1C">
        <w:rPr>
          <w:rFonts w:ascii="Comic Sans MS" w:hAnsi="Comic Sans MS"/>
        </w:rPr>
        <w:br/>
      </w:r>
      <w:r w:rsidR="00DB0162" w:rsidRPr="000C5E1C">
        <w:rPr>
          <w:rFonts w:ascii="Comic Sans MS" w:hAnsi="Comic Sans MS"/>
          <w:b/>
          <w:bCs/>
          <w:color w:val="0070C0"/>
          <w:sz w:val="36"/>
          <w:szCs w:val="36"/>
          <w:bdr w:val="none" w:sz="0" w:space="0" w:color="auto" w:frame="1"/>
        </w:rPr>
        <w:t>Can we declare the main method of our class as private?</w:t>
      </w:r>
    </w:p>
    <w:p w:rsidR="00DB0162" w:rsidRPr="000C5E1C" w:rsidRDefault="00D474F2" w:rsidP="002D724B">
      <w:pPr>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36"/>
          <w:szCs w:val="36"/>
        </w:rPr>
        <w:t xml:space="preserve"> </w:t>
      </w:r>
      <w:r w:rsidR="00DB0162" w:rsidRPr="000C5E1C">
        <w:rPr>
          <w:rFonts w:ascii="Comic Sans MS" w:eastAsia="Times New Roman" w:hAnsi="Comic Sans MS" w:cs="Times New Roman"/>
          <w:sz w:val="24"/>
          <w:szCs w:val="24"/>
        </w:rPr>
        <w:t xml:space="preserve">In java, main method must be public static in order to run any application correctly. If main method is declared as private, developer won’t get any compilation error </w:t>
      </w:r>
      <w:proofErr w:type="gramStart"/>
      <w:r w:rsidR="00DB0162" w:rsidRPr="000C5E1C">
        <w:rPr>
          <w:rFonts w:ascii="Comic Sans MS" w:eastAsia="Times New Roman" w:hAnsi="Comic Sans MS" w:cs="Times New Roman"/>
          <w:sz w:val="24"/>
          <w:szCs w:val="24"/>
        </w:rPr>
        <w:t>however,</w:t>
      </w:r>
      <w:proofErr w:type="gramEnd"/>
      <w:r w:rsidR="00DB0162" w:rsidRPr="000C5E1C">
        <w:rPr>
          <w:rFonts w:ascii="Comic Sans MS" w:eastAsia="Times New Roman" w:hAnsi="Comic Sans MS" w:cs="Times New Roman"/>
          <w:sz w:val="24"/>
          <w:szCs w:val="24"/>
        </w:rPr>
        <w:t xml:space="preserve"> it will not get executed and will give a runtime error.</w:t>
      </w:r>
    </w:p>
    <w:p w:rsidR="005E7731" w:rsidRPr="000C5E1C" w:rsidRDefault="005E7731" w:rsidP="002D724B">
      <w:pPr>
        <w:spacing w:after="0" w:line="240" w:lineRule="auto"/>
        <w:rPr>
          <w:rFonts w:ascii="Comic Sans MS" w:eastAsia="Times New Roman" w:hAnsi="Comic Sans MS" w:cs="Times New Roman"/>
          <w:sz w:val="36"/>
          <w:szCs w:val="36"/>
        </w:rPr>
      </w:pPr>
    </w:p>
    <w:p w:rsidR="005E7731" w:rsidRPr="000C5E1C" w:rsidRDefault="00DB0162" w:rsidP="002D724B">
      <w:pPr>
        <w:shd w:val="clear" w:color="auto" w:fill="FFFFFF"/>
        <w:tabs>
          <w:tab w:val="left" w:pos="7400"/>
        </w:tabs>
        <w:spacing w:after="0" w:line="240" w:lineRule="auto"/>
        <w:textAlignment w:val="baseline"/>
        <w:rPr>
          <w:rFonts w:ascii="Comic Sans MS" w:eastAsia="Times New Roman" w:hAnsi="Comic Sans MS" w:cs="Times New Roman"/>
          <w:color w:val="0070C0"/>
          <w:sz w:val="36"/>
          <w:szCs w:val="36"/>
        </w:rPr>
      </w:pPr>
      <w:r w:rsidRPr="000C5E1C">
        <w:rPr>
          <w:rFonts w:ascii="Comic Sans MS" w:eastAsia="Times New Roman" w:hAnsi="Comic Sans MS" w:cs="Times New Roman"/>
          <w:b/>
          <w:bCs/>
          <w:color w:val="0070C0"/>
          <w:sz w:val="36"/>
          <w:szCs w:val="36"/>
          <w:bdr w:val="none" w:sz="0" w:space="0" w:color="auto" w:frame="1"/>
        </w:rPr>
        <w:t>Can a class have multiple constructors?</w:t>
      </w:r>
      <w:r w:rsidR="0018746F" w:rsidRPr="000C5E1C">
        <w:rPr>
          <w:rFonts w:ascii="Comic Sans MS" w:eastAsia="Times New Roman" w:hAnsi="Comic Sans MS" w:cs="Times New Roman"/>
          <w:b/>
          <w:bCs/>
          <w:color w:val="0070C0"/>
          <w:sz w:val="36"/>
          <w:szCs w:val="36"/>
          <w:bdr w:val="none" w:sz="0" w:space="0" w:color="auto" w:frame="1"/>
        </w:rPr>
        <w:tab/>
      </w:r>
    </w:p>
    <w:p w:rsidR="00DB0162" w:rsidRPr="000C5E1C" w:rsidRDefault="00DB0162" w:rsidP="002D724B">
      <w:pPr>
        <w:shd w:val="clear" w:color="auto" w:fill="FFFFFF"/>
        <w:tabs>
          <w:tab w:val="left" w:pos="7400"/>
        </w:tabs>
        <w:spacing w:after="0" w:line="240" w:lineRule="auto"/>
        <w:textAlignment w:val="baseline"/>
        <w:rPr>
          <w:rFonts w:ascii="Comic Sans MS" w:eastAsia="Times New Roman" w:hAnsi="Comic Sans MS" w:cs="Times New Roman"/>
          <w:color w:val="0070C0"/>
          <w:sz w:val="36"/>
          <w:szCs w:val="36"/>
        </w:rPr>
      </w:pPr>
      <w:r w:rsidRPr="000C5E1C">
        <w:rPr>
          <w:rFonts w:ascii="Comic Sans MS" w:eastAsia="Times New Roman" w:hAnsi="Comic Sans MS" w:cs="Times New Roman"/>
          <w:sz w:val="24"/>
          <w:szCs w:val="24"/>
        </w:rPr>
        <w:t>Yes, a class can have multiple constructors with different parameters. Which constructor gets used for object creation depends on the arguments passed while creating the objects.</w:t>
      </w:r>
    </w:p>
    <w:p w:rsidR="002D724B" w:rsidRDefault="002D724B" w:rsidP="002D724B">
      <w:pPr>
        <w:shd w:val="clear" w:color="auto" w:fill="FFFFFF"/>
        <w:spacing w:after="0" w:line="240" w:lineRule="auto"/>
        <w:textAlignment w:val="baseline"/>
        <w:rPr>
          <w:rFonts w:ascii="Comic Sans MS" w:eastAsia="Times New Roman" w:hAnsi="Comic Sans MS" w:cs="Times New Roman"/>
          <w:b/>
          <w:bCs/>
          <w:color w:val="0070C0"/>
          <w:sz w:val="36"/>
          <w:szCs w:val="36"/>
          <w:bdr w:val="none" w:sz="0" w:space="0" w:color="auto" w:frame="1"/>
        </w:rPr>
      </w:pPr>
    </w:p>
    <w:p w:rsidR="005E7731" w:rsidRPr="000C5E1C" w:rsidRDefault="00DB0162" w:rsidP="002D724B">
      <w:pPr>
        <w:shd w:val="clear" w:color="auto" w:fill="FFFFFF"/>
        <w:spacing w:after="0" w:line="240" w:lineRule="auto"/>
        <w:textAlignment w:val="baseline"/>
        <w:rPr>
          <w:rFonts w:ascii="Comic Sans MS" w:eastAsia="Times New Roman" w:hAnsi="Comic Sans MS" w:cs="Times New Roman"/>
          <w:color w:val="0070C0"/>
          <w:sz w:val="36"/>
          <w:szCs w:val="36"/>
        </w:rPr>
      </w:pPr>
      <w:r w:rsidRPr="000C5E1C">
        <w:rPr>
          <w:rFonts w:ascii="Comic Sans MS" w:eastAsia="Times New Roman" w:hAnsi="Comic Sans MS" w:cs="Times New Roman"/>
          <w:b/>
          <w:bCs/>
          <w:color w:val="0070C0"/>
          <w:sz w:val="36"/>
          <w:szCs w:val="36"/>
          <w:bdr w:val="none" w:sz="0" w:space="0" w:color="auto" w:frame="1"/>
        </w:rPr>
        <w:t>Can variables be used in Java without initialization?</w:t>
      </w:r>
    </w:p>
    <w:p w:rsidR="00DB0162" w:rsidRPr="000C5E1C" w:rsidRDefault="00DB0162" w:rsidP="002D724B">
      <w:pPr>
        <w:shd w:val="clear" w:color="auto" w:fill="FFFFFF"/>
        <w:spacing w:after="0" w:line="240" w:lineRule="auto"/>
        <w:textAlignment w:val="baseline"/>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In Java, if a variable is used in a code without prior initialization by a valid value, program doesn’t compile and gives an error as no default value is assigned to variables in Java.</w:t>
      </w:r>
    </w:p>
    <w:p w:rsidR="005E7731" w:rsidRPr="000C5E1C" w:rsidRDefault="005E7731" w:rsidP="002D724B">
      <w:pPr>
        <w:shd w:val="clear" w:color="auto" w:fill="FFFFFF"/>
        <w:spacing w:after="0" w:line="240" w:lineRule="auto"/>
        <w:textAlignment w:val="baseline"/>
        <w:rPr>
          <w:rFonts w:ascii="Comic Sans MS" w:eastAsia="Times New Roman" w:hAnsi="Comic Sans MS" w:cs="Times New Roman"/>
          <w:color w:val="0070C0"/>
          <w:sz w:val="36"/>
          <w:szCs w:val="36"/>
        </w:rPr>
      </w:pPr>
    </w:p>
    <w:p w:rsidR="009B1441" w:rsidRPr="000C5E1C" w:rsidRDefault="009B1441" w:rsidP="002D724B">
      <w:pPr>
        <w:spacing w:after="0" w:line="240" w:lineRule="auto"/>
        <w:rPr>
          <w:rFonts w:ascii="Comic Sans MS" w:eastAsia="Times New Roman" w:hAnsi="Comic Sans MS" w:cs="Times New Roman"/>
          <w:color w:val="0070C0"/>
          <w:sz w:val="36"/>
          <w:szCs w:val="36"/>
        </w:rPr>
      </w:pPr>
      <w:r w:rsidRPr="000C5E1C">
        <w:rPr>
          <w:rFonts w:ascii="Comic Sans MS" w:eastAsia="Times New Roman" w:hAnsi="Comic Sans MS" w:cs="Times New Roman"/>
          <w:b/>
          <w:bCs/>
          <w:color w:val="0070C0"/>
          <w:sz w:val="36"/>
          <w:szCs w:val="36"/>
        </w:rPr>
        <w:t>Is it possible to override the main method?</w:t>
      </w:r>
    </w:p>
    <w:p w:rsidR="009B1441" w:rsidRPr="000C5E1C" w:rsidRDefault="009B1441" w:rsidP="002D724B">
      <w:pPr>
        <w:spacing w:before="60" w:after="6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NO, because main is a static method. A static method can't be overridden in Java.</w:t>
      </w:r>
    </w:p>
    <w:p w:rsidR="005E7731" w:rsidRPr="000C5E1C" w:rsidRDefault="005E7731" w:rsidP="002D724B">
      <w:pPr>
        <w:spacing w:before="60" w:after="60" w:line="240" w:lineRule="auto"/>
        <w:rPr>
          <w:rFonts w:ascii="Comic Sans MS" w:eastAsia="Times New Roman" w:hAnsi="Comic Sans MS" w:cs="Times New Roman"/>
          <w:sz w:val="24"/>
          <w:szCs w:val="24"/>
        </w:rPr>
      </w:pPr>
    </w:p>
    <w:p w:rsidR="000A7DFC" w:rsidRPr="000C5E1C" w:rsidRDefault="000A7DFC" w:rsidP="002D724B">
      <w:pPr>
        <w:pStyle w:val="Heading3"/>
        <w:shd w:val="clear" w:color="auto" w:fill="FFFFFF"/>
        <w:spacing w:before="0" w:beforeAutospacing="0" w:after="240" w:afterAutospacing="0"/>
        <w:rPr>
          <w:rFonts w:ascii="Comic Sans MS" w:hAnsi="Comic Sans MS"/>
          <w:color w:val="0070C0"/>
          <w:sz w:val="36"/>
          <w:szCs w:val="36"/>
        </w:rPr>
      </w:pPr>
      <w:r w:rsidRPr="000C5E1C">
        <w:rPr>
          <w:rFonts w:ascii="Comic Sans MS" w:hAnsi="Comic Sans MS"/>
          <w:color w:val="0070C0"/>
          <w:sz w:val="36"/>
          <w:szCs w:val="36"/>
        </w:rPr>
        <w:t>What is the difference between Abstraction and Encapsulation?</w:t>
      </w:r>
    </w:p>
    <w:p w:rsidR="00E861ED" w:rsidRPr="000C5E1C" w:rsidRDefault="00E861ED"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In Java, process of abstraction is done using interfaces, classes, abstract classes, fields, methods and variables. Everything is an abstraction.</w:t>
      </w:r>
    </w:p>
    <w:p w:rsidR="00E861ED" w:rsidRPr="000C5E1C" w:rsidRDefault="00E861ED"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Encapsulation is the process of hiding information details and protecting data and behavior of an object from misuse by other objects. In Java, encapsulation is done using access modifiers (public, protected, private) with classes, interfaces, setters, getters.</w:t>
      </w:r>
    </w:p>
    <w:p w:rsidR="00E861ED" w:rsidRPr="000C5E1C" w:rsidRDefault="000A7DFC"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lastRenderedPageBreak/>
        <w:t>Abstraction provides a general structure of a class and leaves the details for the implementers.</w:t>
      </w:r>
    </w:p>
    <w:p w:rsidR="000A7DFC" w:rsidRPr="000C5E1C" w:rsidRDefault="000A7DFC"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 xml:space="preserve"> Encapsulation is to create and define the permissions and restrictions of an object and its </w:t>
      </w:r>
      <w:r w:rsidR="00720490" w:rsidRPr="000C5E1C">
        <w:rPr>
          <w:rFonts w:ascii="Comic Sans MS" w:eastAsia="Times New Roman" w:hAnsi="Comic Sans MS" w:cs="Times New Roman"/>
          <w:sz w:val="24"/>
          <w:szCs w:val="24"/>
        </w:rPr>
        <w:t xml:space="preserve">      </w:t>
      </w:r>
      <w:r w:rsidRPr="000C5E1C">
        <w:rPr>
          <w:rFonts w:ascii="Comic Sans MS" w:eastAsia="Times New Roman" w:hAnsi="Comic Sans MS" w:cs="Times New Roman"/>
          <w:sz w:val="24"/>
          <w:szCs w:val="24"/>
        </w:rPr>
        <w:t>member variables and methods.</w:t>
      </w:r>
    </w:p>
    <w:p w:rsidR="00E861ED" w:rsidRPr="000C5E1C" w:rsidRDefault="00E861ED" w:rsidP="002D724B">
      <w:pPr>
        <w:numPr>
          <w:ilvl w:val="0"/>
          <w:numId w:val="21"/>
        </w:numPr>
        <w:shd w:val="clear" w:color="auto" w:fill="FFFFFF"/>
        <w:spacing w:before="60"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iCs/>
          <w:sz w:val="24"/>
          <w:szCs w:val="24"/>
        </w:rPr>
        <w:t xml:space="preserve">Abstraction is more about </w:t>
      </w:r>
      <w:proofErr w:type="gramStart"/>
      <w:r w:rsidRPr="000C5E1C">
        <w:rPr>
          <w:rFonts w:ascii="Comic Sans MS" w:eastAsia="Times New Roman" w:hAnsi="Comic Sans MS" w:cs="Times New Roman"/>
          <w:iCs/>
          <w:sz w:val="24"/>
          <w:szCs w:val="24"/>
        </w:rPr>
        <w:t>‘</w:t>
      </w:r>
      <w:r w:rsidRPr="000C5E1C">
        <w:rPr>
          <w:rFonts w:ascii="Comic Sans MS" w:eastAsia="Times New Roman" w:hAnsi="Comic Sans MS" w:cs="Times New Roman"/>
          <w:b/>
          <w:bCs/>
          <w:iCs/>
          <w:sz w:val="24"/>
          <w:szCs w:val="24"/>
        </w:rPr>
        <w:t>What</w:t>
      </w:r>
      <w:r w:rsidRPr="000C5E1C">
        <w:rPr>
          <w:rFonts w:ascii="Comic Sans MS" w:eastAsia="Times New Roman" w:hAnsi="Comic Sans MS" w:cs="Times New Roman"/>
          <w:iCs/>
          <w:sz w:val="24"/>
          <w:szCs w:val="24"/>
        </w:rPr>
        <w:t>‘ a</w:t>
      </w:r>
      <w:proofErr w:type="gramEnd"/>
      <w:r w:rsidRPr="000C5E1C">
        <w:rPr>
          <w:rFonts w:ascii="Comic Sans MS" w:eastAsia="Times New Roman" w:hAnsi="Comic Sans MS" w:cs="Times New Roman"/>
          <w:iCs/>
          <w:sz w:val="24"/>
          <w:szCs w:val="24"/>
        </w:rPr>
        <w:t xml:space="preserve"> class can do. [</w:t>
      </w:r>
      <w:r w:rsidRPr="000C5E1C">
        <w:rPr>
          <w:rFonts w:ascii="Comic Sans MS" w:eastAsia="Times New Roman" w:hAnsi="Comic Sans MS" w:cs="Times New Roman"/>
          <w:b/>
          <w:bCs/>
          <w:iCs/>
          <w:sz w:val="24"/>
          <w:szCs w:val="24"/>
        </w:rPr>
        <w:t>Idea</w:t>
      </w:r>
      <w:r w:rsidRPr="000C5E1C">
        <w:rPr>
          <w:rFonts w:ascii="Comic Sans MS" w:eastAsia="Times New Roman" w:hAnsi="Comic Sans MS" w:cs="Times New Roman"/>
          <w:iCs/>
          <w:sz w:val="24"/>
          <w:szCs w:val="24"/>
        </w:rPr>
        <w:t>]</w:t>
      </w:r>
    </w:p>
    <w:p w:rsidR="00E861ED" w:rsidRPr="000C5E1C" w:rsidRDefault="00E861ED" w:rsidP="002D724B">
      <w:pPr>
        <w:numPr>
          <w:ilvl w:val="0"/>
          <w:numId w:val="21"/>
        </w:numPr>
        <w:shd w:val="clear" w:color="auto" w:fill="FFFFFF"/>
        <w:spacing w:before="60"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iCs/>
          <w:sz w:val="24"/>
          <w:szCs w:val="24"/>
        </w:rPr>
        <w:t xml:space="preserve">Encapsulation is more about </w:t>
      </w:r>
      <w:proofErr w:type="gramStart"/>
      <w:r w:rsidRPr="000C5E1C">
        <w:rPr>
          <w:rFonts w:ascii="Comic Sans MS" w:eastAsia="Times New Roman" w:hAnsi="Comic Sans MS" w:cs="Times New Roman"/>
          <w:iCs/>
          <w:sz w:val="24"/>
          <w:szCs w:val="24"/>
        </w:rPr>
        <w:t>‘</w:t>
      </w:r>
      <w:r w:rsidRPr="000C5E1C">
        <w:rPr>
          <w:rFonts w:ascii="Comic Sans MS" w:eastAsia="Times New Roman" w:hAnsi="Comic Sans MS" w:cs="Times New Roman"/>
          <w:b/>
          <w:bCs/>
          <w:iCs/>
          <w:sz w:val="24"/>
          <w:szCs w:val="24"/>
        </w:rPr>
        <w:t>How</w:t>
      </w:r>
      <w:r w:rsidRPr="000C5E1C">
        <w:rPr>
          <w:rFonts w:ascii="Comic Sans MS" w:eastAsia="Times New Roman" w:hAnsi="Comic Sans MS" w:cs="Times New Roman"/>
          <w:iCs/>
          <w:sz w:val="24"/>
          <w:szCs w:val="24"/>
        </w:rPr>
        <w:t>‘ to</w:t>
      </w:r>
      <w:proofErr w:type="gramEnd"/>
      <w:r w:rsidRPr="000C5E1C">
        <w:rPr>
          <w:rFonts w:ascii="Comic Sans MS" w:eastAsia="Times New Roman" w:hAnsi="Comic Sans MS" w:cs="Times New Roman"/>
          <w:iCs/>
          <w:sz w:val="24"/>
          <w:szCs w:val="24"/>
        </w:rPr>
        <w:t xml:space="preserve"> achieve that functionality. [</w:t>
      </w:r>
      <w:r w:rsidRPr="000C5E1C">
        <w:rPr>
          <w:rFonts w:ascii="Comic Sans MS" w:eastAsia="Times New Roman" w:hAnsi="Comic Sans MS" w:cs="Times New Roman"/>
          <w:b/>
          <w:bCs/>
          <w:iCs/>
          <w:sz w:val="24"/>
          <w:szCs w:val="24"/>
        </w:rPr>
        <w:t>Implementation</w:t>
      </w:r>
      <w:r w:rsidRPr="000C5E1C">
        <w:rPr>
          <w:rFonts w:ascii="Comic Sans MS" w:eastAsia="Times New Roman" w:hAnsi="Comic Sans MS" w:cs="Times New Roman"/>
          <w:i/>
          <w:iCs/>
          <w:sz w:val="24"/>
          <w:szCs w:val="24"/>
        </w:rPr>
        <w:t>]</w:t>
      </w:r>
      <w:r w:rsidR="004E1925" w:rsidRPr="000C5E1C">
        <w:rPr>
          <w:rFonts w:ascii="Comic Sans MS" w:eastAsia="Times New Roman" w:hAnsi="Comic Sans MS" w:cs="Times New Roman"/>
          <w:i/>
          <w:iCs/>
          <w:sz w:val="24"/>
          <w:szCs w:val="24"/>
        </w:rPr>
        <w:t>.</w:t>
      </w:r>
    </w:p>
    <w:p w:rsidR="005E7731" w:rsidRPr="000C5E1C" w:rsidRDefault="00712B0A" w:rsidP="002D724B">
      <w:pPr>
        <w:spacing w:line="240" w:lineRule="auto"/>
        <w:rPr>
          <w:rFonts w:ascii="Comic Sans MS" w:eastAsia="Calibri" w:hAnsi="Comic Sans MS" w:cs="Calibri"/>
          <w:b/>
          <w:color w:val="FF0000"/>
          <w:sz w:val="36"/>
          <w:szCs w:val="36"/>
        </w:rPr>
      </w:pPr>
      <w:r w:rsidRPr="000C5E1C">
        <w:rPr>
          <w:rFonts w:ascii="Comic Sans MS" w:eastAsia="Calibri" w:hAnsi="Comic Sans MS" w:cs="Calibri"/>
          <w:b/>
          <w:color w:val="FF0000"/>
          <w:sz w:val="36"/>
          <w:szCs w:val="36"/>
        </w:rPr>
        <w:t>ARRAY</w:t>
      </w:r>
    </w:p>
    <w:p w:rsidR="00712B0A" w:rsidRPr="000C5E1C" w:rsidRDefault="00712B0A" w:rsidP="002D724B">
      <w:pPr>
        <w:spacing w:before="240" w:after="0" w:line="240" w:lineRule="auto"/>
        <w:rPr>
          <w:rStyle w:val="Strong"/>
          <w:rFonts w:ascii="Comic Sans MS" w:hAnsi="Comic Sans MS"/>
          <w:color w:val="0070C0"/>
          <w:sz w:val="36"/>
          <w:szCs w:val="36"/>
          <w:bdr w:val="none" w:sz="0" w:space="0" w:color="auto" w:frame="1"/>
          <w:shd w:val="clear" w:color="auto" w:fill="FFFFFF"/>
        </w:rPr>
      </w:pPr>
      <w:r w:rsidRPr="000C5E1C">
        <w:rPr>
          <w:rStyle w:val="Strong"/>
          <w:rFonts w:ascii="Comic Sans MS" w:hAnsi="Comic Sans MS"/>
          <w:color w:val="0070C0"/>
          <w:sz w:val="36"/>
          <w:szCs w:val="36"/>
          <w:bdr w:val="none" w:sz="0" w:space="0" w:color="auto" w:frame="1"/>
          <w:shd w:val="clear" w:color="auto" w:fill="FFFFFF"/>
        </w:rPr>
        <w:t>What do you mean by an Array? How to create?</w:t>
      </w:r>
    </w:p>
    <w:p w:rsidR="00712B0A" w:rsidRPr="000C5E1C" w:rsidRDefault="00712B0A" w:rsidP="002D724B">
      <w:pPr>
        <w:shd w:val="clear" w:color="auto" w:fill="FFFFFF"/>
        <w:spacing w:before="100" w:beforeAutospacing="1" w:after="100" w:afterAutospacing="1" w:line="240" w:lineRule="auto"/>
        <w:rPr>
          <w:rFonts w:ascii="Comic Sans MS" w:eastAsia="Times New Roman" w:hAnsi="Comic Sans MS" w:cs="Arial"/>
          <w:sz w:val="24"/>
          <w:szCs w:val="24"/>
        </w:rPr>
      </w:pPr>
      <w:r w:rsidRPr="000C5E1C">
        <w:rPr>
          <w:rFonts w:ascii="Comic Sans MS" w:eastAsia="Times New Roman" w:hAnsi="Comic Sans MS" w:cs="Arial"/>
          <w:sz w:val="24"/>
          <w:szCs w:val="24"/>
        </w:rPr>
        <w:t>An array is a very common type of data structure wherein all elements must be of the same data type. Once defined, the size of an array is fixed and cannot increase to accommodate more elements.</w:t>
      </w:r>
      <w:r w:rsidR="001524C5" w:rsidRPr="000C5E1C">
        <w:rPr>
          <w:rFonts w:ascii="Comic Sans MS" w:eastAsia="Times New Roman" w:hAnsi="Comic Sans MS" w:cs="Arial"/>
          <w:sz w:val="24"/>
          <w:szCs w:val="24"/>
        </w:rPr>
        <w:t xml:space="preserve"> </w:t>
      </w:r>
      <w:r w:rsidRPr="000C5E1C">
        <w:rPr>
          <w:rFonts w:ascii="Comic Sans MS" w:eastAsia="Times New Roman" w:hAnsi="Comic Sans MS" w:cs="Arial"/>
          <w:sz w:val="24"/>
          <w:szCs w:val="24"/>
        </w:rPr>
        <w:t>The first element of an array starts with index zero.</w:t>
      </w:r>
    </w:p>
    <w:p w:rsidR="00B83215" w:rsidRPr="000C5E1C" w:rsidRDefault="001524C5" w:rsidP="002D724B">
      <w:pPr>
        <w:pStyle w:val="Heading2"/>
        <w:spacing w:before="48" w:after="48" w:line="360" w:lineRule="atLeast"/>
        <w:ind w:right="48"/>
        <w:rPr>
          <w:rFonts w:ascii="Comic Sans MS" w:hAnsi="Comic Sans MS"/>
          <w:bCs w:val="0"/>
          <w:color w:val="121214"/>
          <w:spacing w:val="-15"/>
          <w:sz w:val="24"/>
          <w:szCs w:val="24"/>
        </w:rPr>
      </w:pPr>
      <w:r w:rsidRPr="000C5E1C">
        <w:rPr>
          <w:rFonts w:ascii="Comic Sans MS" w:hAnsi="Comic Sans MS"/>
          <w:bCs w:val="0"/>
          <w:color w:val="121214"/>
          <w:spacing w:val="-15"/>
          <w:sz w:val="24"/>
          <w:szCs w:val="24"/>
        </w:rPr>
        <w:t>Creating Arrays</w:t>
      </w:r>
    </w:p>
    <w:p w:rsidR="00B83215" w:rsidRPr="000C5E1C" w:rsidRDefault="00B83215" w:rsidP="002D724B">
      <w:pPr>
        <w:pStyle w:val="NormalWeb"/>
        <w:spacing w:before="0" w:beforeAutospacing="0" w:after="144" w:afterAutospacing="0" w:line="360" w:lineRule="atLeast"/>
        <w:ind w:left="48" w:right="48"/>
        <w:rPr>
          <w:rFonts w:ascii="Comic Sans MS" w:hAnsi="Comic Sans MS"/>
          <w:color w:val="000000"/>
        </w:rPr>
      </w:pPr>
      <w:r w:rsidRPr="000C5E1C">
        <w:rPr>
          <w:rFonts w:ascii="Comic Sans MS" w:hAnsi="Comic Sans MS"/>
          <w:color w:val="000000"/>
        </w:rPr>
        <w:t xml:space="preserve">You can create an array by using the new operator with the following syntax </w:t>
      </w:r>
    </w:p>
    <w:p w:rsidR="00B83215" w:rsidRPr="000C5E1C" w:rsidRDefault="00B83215" w:rsidP="002D724B">
      <w:pPr>
        <w:pStyle w:val="Heading3"/>
        <w:spacing w:before="48" w:beforeAutospacing="0" w:after="48" w:afterAutospacing="0" w:line="360" w:lineRule="atLeast"/>
        <w:ind w:right="48"/>
        <w:rPr>
          <w:rFonts w:ascii="Comic Sans MS" w:hAnsi="Comic Sans MS"/>
          <w:b w:val="0"/>
          <w:bCs w:val="0"/>
          <w:color w:val="000000"/>
          <w:sz w:val="24"/>
          <w:szCs w:val="24"/>
        </w:rPr>
      </w:pPr>
      <w:r w:rsidRPr="000C5E1C">
        <w:rPr>
          <w:rFonts w:ascii="Comic Sans MS" w:hAnsi="Comic Sans MS"/>
          <w:b w:val="0"/>
          <w:bCs w:val="0"/>
          <w:color w:val="000000"/>
          <w:sz w:val="24"/>
          <w:szCs w:val="24"/>
        </w:rPr>
        <w:t>Syntax</w:t>
      </w:r>
    </w:p>
    <w:p w:rsidR="00B83215" w:rsidRPr="000C5E1C" w:rsidRDefault="00B83215" w:rsidP="002D72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mic Sans MS" w:hAnsi="Comic Sans MS" w:cs="Consolas"/>
          <w:color w:val="313131"/>
          <w:sz w:val="24"/>
          <w:szCs w:val="24"/>
        </w:rPr>
      </w:pPr>
      <w:proofErr w:type="spellStart"/>
      <w:proofErr w:type="gramStart"/>
      <w:r w:rsidRPr="000C5E1C">
        <w:rPr>
          <w:rFonts w:ascii="Comic Sans MS" w:hAnsi="Comic Sans MS" w:cs="Consolas"/>
          <w:color w:val="313131"/>
          <w:sz w:val="24"/>
          <w:szCs w:val="24"/>
        </w:rPr>
        <w:t>arrayRefVar</w:t>
      </w:r>
      <w:proofErr w:type="spellEnd"/>
      <w:proofErr w:type="gramEnd"/>
      <w:r w:rsidRPr="000C5E1C">
        <w:rPr>
          <w:rFonts w:ascii="Comic Sans MS" w:hAnsi="Comic Sans MS" w:cs="Consolas"/>
          <w:color w:val="313131"/>
          <w:sz w:val="24"/>
          <w:szCs w:val="24"/>
        </w:rPr>
        <w:t xml:space="preserve"> = new </w:t>
      </w:r>
      <w:proofErr w:type="spellStart"/>
      <w:r w:rsidRPr="000C5E1C">
        <w:rPr>
          <w:rFonts w:ascii="Comic Sans MS" w:hAnsi="Comic Sans MS" w:cs="Consolas"/>
          <w:color w:val="313131"/>
          <w:sz w:val="24"/>
          <w:szCs w:val="24"/>
        </w:rPr>
        <w:t>dataType</w:t>
      </w:r>
      <w:proofErr w:type="spellEnd"/>
      <w:r w:rsidRPr="000C5E1C">
        <w:rPr>
          <w:rFonts w:ascii="Comic Sans MS" w:hAnsi="Comic Sans MS" w:cs="Consolas"/>
          <w:color w:val="313131"/>
          <w:sz w:val="24"/>
          <w:szCs w:val="24"/>
        </w:rPr>
        <w:t>[</w:t>
      </w:r>
      <w:proofErr w:type="spellStart"/>
      <w:r w:rsidRPr="000C5E1C">
        <w:rPr>
          <w:rFonts w:ascii="Comic Sans MS" w:hAnsi="Comic Sans MS" w:cs="Consolas"/>
          <w:color w:val="313131"/>
          <w:sz w:val="24"/>
          <w:szCs w:val="24"/>
        </w:rPr>
        <w:t>arraySize</w:t>
      </w:r>
      <w:proofErr w:type="spellEnd"/>
      <w:r w:rsidRPr="000C5E1C">
        <w:rPr>
          <w:rFonts w:ascii="Comic Sans MS" w:hAnsi="Comic Sans MS" w:cs="Consolas"/>
          <w:color w:val="313131"/>
          <w:sz w:val="24"/>
          <w:szCs w:val="24"/>
        </w:rPr>
        <w:t>];</w:t>
      </w:r>
    </w:p>
    <w:p w:rsidR="00B83215" w:rsidRPr="000C5E1C" w:rsidRDefault="00B83215" w:rsidP="002D724B">
      <w:pPr>
        <w:pStyle w:val="NormalWeb"/>
        <w:spacing w:before="0" w:beforeAutospacing="0" w:after="144" w:afterAutospacing="0" w:line="360" w:lineRule="atLeast"/>
        <w:ind w:left="48" w:right="48"/>
        <w:rPr>
          <w:rFonts w:ascii="Comic Sans MS" w:hAnsi="Comic Sans MS"/>
          <w:color w:val="000000"/>
        </w:rPr>
      </w:pPr>
      <w:r w:rsidRPr="000C5E1C">
        <w:rPr>
          <w:rFonts w:ascii="Comic Sans MS" w:hAnsi="Comic Sans MS"/>
          <w:color w:val="000000"/>
        </w:rPr>
        <w:t>The above statement does two things −</w:t>
      </w:r>
    </w:p>
    <w:p w:rsidR="00B83215" w:rsidRPr="000C5E1C" w:rsidRDefault="00B83215" w:rsidP="002D724B">
      <w:pPr>
        <w:pStyle w:val="NormalWeb"/>
        <w:numPr>
          <w:ilvl w:val="0"/>
          <w:numId w:val="24"/>
        </w:numPr>
        <w:spacing w:before="0" w:beforeAutospacing="0" w:after="144" w:afterAutospacing="0" w:line="360" w:lineRule="atLeast"/>
        <w:ind w:left="768" w:right="48"/>
        <w:rPr>
          <w:rFonts w:ascii="Comic Sans MS" w:hAnsi="Comic Sans MS"/>
          <w:color w:val="000000"/>
        </w:rPr>
      </w:pPr>
      <w:r w:rsidRPr="000C5E1C">
        <w:rPr>
          <w:rFonts w:ascii="Comic Sans MS" w:hAnsi="Comic Sans MS"/>
          <w:color w:val="000000"/>
        </w:rPr>
        <w:t xml:space="preserve">It creates an array using new </w:t>
      </w:r>
      <w:proofErr w:type="spellStart"/>
      <w:proofErr w:type="gramStart"/>
      <w:r w:rsidRPr="000C5E1C">
        <w:rPr>
          <w:rFonts w:ascii="Comic Sans MS" w:hAnsi="Comic Sans MS"/>
          <w:color w:val="000000"/>
        </w:rPr>
        <w:t>dataType</w:t>
      </w:r>
      <w:proofErr w:type="spellEnd"/>
      <w:r w:rsidRPr="000C5E1C">
        <w:rPr>
          <w:rFonts w:ascii="Comic Sans MS" w:hAnsi="Comic Sans MS"/>
          <w:color w:val="000000"/>
        </w:rPr>
        <w:t>[</w:t>
      </w:r>
      <w:proofErr w:type="spellStart"/>
      <w:proofErr w:type="gramEnd"/>
      <w:r w:rsidRPr="000C5E1C">
        <w:rPr>
          <w:rFonts w:ascii="Comic Sans MS" w:hAnsi="Comic Sans MS"/>
          <w:color w:val="000000"/>
        </w:rPr>
        <w:t>arraySize</w:t>
      </w:r>
      <w:proofErr w:type="spellEnd"/>
      <w:r w:rsidRPr="000C5E1C">
        <w:rPr>
          <w:rFonts w:ascii="Comic Sans MS" w:hAnsi="Comic Sans MS"/>
          <w:color w:val="000000"/>
        </w:rPr>
        <w:t>].</w:t>
      </w:r>
    </w:p>
    <w:p w:rsidR="00B83215" w:rsidRPr="000C5E1C" w:rsidRDefault="00B83215" w:rsidP="002D724B">
      <w:pPr>
        <w:pStyle w:val="NormalWeb"/>
        <w:numPr>
          <w:ilvl w:val="0"/>
          <w:numId w:val="24"/>
        </w:numPr>
        <w:spacing w:before="0" w:beforeAutospacing="0" w:after="144" w:afterAutospacing="0" w:line="360" w:lineRule="atLeast"/>
        <w:ind w:left="768" w:right="48"/>
        <w:rPr>
          <w:rFonts w:ascii="Comic Sans MS" w:hAnsi="Comic Sans MS"/>
          <w:color w:val="000000"/>
          <w:sz w:val="21"/>
          <w:szCs w:val="21"/>
        </w:rPr>
      </w:pPr>
      <w:r w:rsidRPr="000C5E1C">
        <w:rPr>
          <w:rFonts w:ascii="Comic Sans MS" w:hAnsi="Comic Sans MS"/>
          <w:color w:val="000000"/>
        </w:rPr>
        <w:t xml:space="preserve">It assigns the reference of the newly created array to the variable </w:t>
      </w:r>
      <w:proofErr w:type="spellStart"/>
      <w:r w:rsidRPr="000C5E1C">
        <w:rPr>
          <w:rFonts w:ascii="Comic Sans MS" w:hAnsi="Comic Sans MS"/>
          <w:color w:val="000000"/>
        </w:rPr>
        <w:t>arrayRefVar</w:t>
      </w:r>
      <w:proofErr w:type="spellEnd"/>
      <w:r w:rsidRPr="000C5E1C">
        <w:rPr>
          <w:rFonts w:ascii="Comic Sans MS" w:hAnsi="Comic Sans MS"/>
          <w:color w:val="000000"/>
          <w:sz w:val="21"/>
          <w:szCs w:val="21"/>
        </w:rPr>
        <w:t>.</w:t>
      </w:r>
    </w:p>
    <w:p w:rsidR="00712B0A" w:rsidRPr="000C5E1C" w:rsidRDefault="00712B0A" w:rsidP="002D724B">
      <w:pPr>
        <w:spacing w:before="240" w:after="0" w:line="240" w:lineRule="auto"/>
        <w:rPr>
          <w:rStyle w:val="Strong"/>
          <w:rFonts w:ascii="Comic Sans MS" w:hAnsi="Comic Sans MS"/>
          <w:color w:val="0070C0"/>
          <w:sz w:val="36"/>
          <w:szCs w:val="36"/>
          <w:bdr w:val="none" w:sz="0" w:space="0" w:color="auto" w:frame="1"/>
          <w:shd w:val="clear" w:color="auto" w:fill="FFFFFF"/>
        </w:rPr>
      </w:pPr>
      <w:proofErr w:type="gramStart"/>
      <w:r w:rsidRPr="000C5E1C">
        <w:rPr>
          <w:rStyle w:val="Strong"/>
          <w:rFonts w:ascii="Comic Sans MS" w:hAnsi="Comic Sans MS"/>
          <w:color w:val="0070C0"/>
          <w:sz w:val="36"/>
          <w:szCs w:val="36"/>
          <w:bdr w:val="none" w:sz="0" w:space="0" w:color="auto" w:frame="1"/>
          <w:shd w:val="clear" w:color="auto" w:fill="FFFFFF"/>
        </w:rPr>
        <w:t>Advantages and disadvantages of Array?</w:t>
      </w:r>
      <w:proofErr w:type="gramEnd"/>
    </w:p>
    <w:p w:rsidR="00B83215" w:rsidRPr="002A7802" w:rsidRDefault="00B83215" w:rsidP="002D724B">
      <w:pPr>
        <w:spacing w:before="240" w:after="0" w:line="240" w:lineRule="auto"/>
        <w:ind w:left="357"/>
        <w:rPr>
          <w:rFonts w:ascii="Comic Sans MS" w:hAnsi="Comic Sans MS" w:cs="Arial"/>
          <w:sz w:val="24"/>
          <w:szCs w:val="24"/>
          <w:shd w:val="clear" w:color="auto" w:fill="FFFFFF"/>
        </w:rPr>
      </w:pPr>
      <w:r w:rsidRPr="000C5E1C">
        <w:rPr>
          <w:rFonts w:ascii="Comic Sans MS" w:hAnsi="Comic Sans MS" w:cs="Arial"/>
          <w:b/>
          <w:bCs/>
          <w:color w:val="303030"/>
          <w:sz w:val="24"/>
          <w:szCs w:val="24"/>
          <w:shd w:val="clear" w:color="auto" w:fill="FFFFFF"/>
        </w:rPr>
        <w:t>Advantages:</w:t>
      </w:r>
      <w:r w:rsidRPr="000C5E1C">
        <w:rPr>
          <w:rFonts w:ascii="Comic Sans MS" w:hAnsi="Comic Sans MS" w:cs="Arial"/>
          <w:color w:val="303030"/>
          <w:sz w:val="24"/>
          <w:szCs w:val="24"/>
          <w:shd w:val="clear" w:color="auto" w:fill="FFFFFF"/>
        </w:rPr>
        <w:t> </w:t>
      </w:r>
      <w:r w:rsidRPr="000C5E1C">
        <w:rPr>
          <w:rFonts w:ascii="Comic Sans MS" w:hAnsi="Comic Sans MS" w:cs="Arial"/>
          <w:color w:val="303030"/>
          <w:sz w:val="24"/>
          <w:szCs w:val="24"/>
        </w:rPr>
        <w:br/>
      </w:r>
      <w:r w:rsidRPr="000C5E1C">
        <w:rPr>
          <w:rFonts w:ascii="Comic Sans MS" w:hAnsi="Comic Sans MS" w:cs="Arial"/>
          <w:color w:val="303030"/>
          <w:sz w:val="24"/>
          <w:szCs w:val="24"/>
        </w:rPr>
        <w:br/>
      </w:r>
      <w:r w:rsidRPr="002A7802">
        <w:rPr>
          <w:rFonts w:ascii="Comic Sans MS" w:hAnsi="Comic Sans MS" w:cs="Arial"/>
          <w:sz w:val="24"/>
          <w:szCs w:val="24"/>
          <w:shd w:val="clear" w:color="auto" w:fill="FFFFFF"/>
        </w:rPr>
        <w:t xml:space="preserve">1. </w:t>
      </w:r>
      <w:proofErr w:type="gramStart"/>
      <w:r w:rsidRPr="002A7802">
        <w:rPr>
          <w:rFonts w:ascii="Comic Sans MS" w:hAnsi="Comic Sans MS" w:cs="Arial"/>
          <w:sz w:val="24"/>
          <w:szCs w:val="24"/>
          <w:shd w:val="clear" w:color="auto" w:fill="FFFFFF"/>
        </w:rPr>
        <w:t>It</w:t>
      </w:r>
      <w:proofErr w:type="gramEnd"/>
      <w:r w:rsidRPr="002A7802">
        <w:rPr>
          <w:rFonts w:ascii="Comic Sans MS" w:hAnsi="Comic Sans MS" w:cs="Arial"/>
          <w:sz w:val="24"/>
          <w:szCs w:val="24"/>
          <w:shd w:val="clear" w:color="auto" w:fill="FFFFFF"/>
        </w:rPr>
        <w:t xml:space="preserve"> is used to represent multiple data items of same type by using only single name.</w:t>
      </w:r>
      <w:r w:rsidRPr="002A7802">
        <w:rPr>
          <w:rFonts w:ascii="Comic Sans MS" w:hAnsi="Comic Sans MS" w:cs="Arial"/>
          <w:sz w:val="24"/>
          <w:szCs w:val="24"/>
        </w:rPr>
        <w:br/>
      </w:r>
      <w:r w:rsidRPr="002A7802">
        <w:rPr>
          <w:rFonts w:ascii="Comic Sans MS" w:hAnsi="Comic Sans MS" w:cs="Arial"/>
          <w:sz w:val="24"/>
          <w:szCs w:val="24"/>
          <w:shd w:val="clear" w:color="auto" w:fill="FFFFFF"/>
        </w:rPr>
        <w:t>2. It can be used to implement other data structures like linked lists, stacks, queues, trees, graphs etc</w:t>
      </w:r>
      <w:proofErr w:type="gramStart"/>
      <w:r w:rsidRPr="002A7802">
        <w:rPr>
          <w:rFonts w:ascii="Comic Sans MS" w:hAnsi="Comic Sans MS" w:cs="Arial"/>
          <w:sz w:val="24"/>
          <w:szCs w:val="24"/>
          <w:shd w:val="clear" w:color="auto" w:fill="FFFFFF"/>
        </w:rPr>
        <w:t>.</w:t>
      </w:r>
      <w:proofErr w:type="gramEnd"/>
      <w:r w:rsidRPr="002A7802">
        <w:rPr>
          <w:rFonts w:ascii="Comic Sans MS" w:hAnsi="Comic Sans MS" w:cs="Arial"/>
          <w:sz w:val="24"/>
          <w:szCs w:val="24"/>
        </w:rPr>
        <w:br/>
      </w:r>
      <w:r w:rsidRPr="002A7802">
        <w:rPr>
          <w:rFonts w:ascii="Comic Sans MS" w:hAnsi="Comic Sans MS" w:cs="Arial"/>
          <w:sz w:val="24"/>
          <w:szCs w:val="24"/>
          <w:shd w:val="clear" w:color="auto" w:fill="FFFFFF"/>
        </w:rPr>
        <w:t>3. 2D arrays are used to represent matrices.</w:t>
      </w:r>
    </w:p>
    <w:p w:rsidR="000C5E1C" w:rsidRPr="000C5E1C" w:rsidRDefault="00B83215" w:rsidP="002D724B">
      <w:pPr>
        <w:spacing w:before="240" w:after="0" w:line="240" w:lineRule="auto"/>
        <w:ind w:left="357"/>
        <w:rPr>
          <w:rStyle w:val="Strong"/>
          <w:rFonts w:ascii="Comic Sans MS" w:hAnsi="Comic Sans MS"/>
          <w:color w:val="0070C0"/>
          <w:sz w:val="24"/>
          <w:szCs w:val="24"/>
          <w:bdr w:val="none" w:sz="0" w:space="0" w:color="auto" w:frame="1"/>
          <w:shd w:val="clear" w:color="auto" w:fill="FFFFFF"/>
        </w:rPr>
      </w:pPr>
      <w:r w:rsidRPr="002A7802">
        <w:rPr>
          <w:rFonts w:ascii="Comic Sans MS" w:eastAsia="Times New Roman" w:hAnsi="Comic Sans MS" w:cs="Arial"/>
          <w:b/>
          <w:bCs/>
          <w:sz w:val="24"/>
          <w:szCs w:val="24"/>
          <w:bdr w:val="none" w:sz="0" w:space="0" w:color="auto" w:frame="1"/>
        </w:rPr>
        <w:lastRenderedPageBreak/>
        <w:t>Disadvantages</w:t>
      </w:r>
      <w:proofErr w:type="gramStart"/>
      <w:r w:rsidRPr="002A7802">
        <w:rPr>
          <w:rFonts w:ascii="Comic Sans MS" w:eastAsia="Times New Roman" w:hAnsi="Comic Sans MS" w:cs="Arial"/>
          <w:b/>
          <w:bCs/>
          <w:sz w:val="24"/>
          <w:szCs w:val="24"/>
          <w:bdr w:val="none" w:sz="0" w:space="0" w:color="auto" w:frame="1"/>
        </w:rPr>
        <w:t>:</w:t>
      </w:r>
      <w:proofErr w:type="gramEnd"/>
      <w:r w:rsidRPr="002A7802">
        <w:rPr>
          <w:rFonts w:ascii="Comic Sans MS" w:eastAsia="Times New Roman" w:hAnsi="Comic Sans MS" w:cs="Arial"/>
          <w:sz w:val="24"/>
          <w:szCs w:val="24"/>
          <w:bdr w:val="none" w:sz="0" w:space="0" w:color="auto" w:frame="1"/>
        </w:rPr>
        <w:br/>
      </w:r>
      <w:r w:rsidRPr="002A7802">
        <w:rPr>
          <w:rFonts w:ascii="Comic Sans MS" w:eastAsia="Times New Roman" w:hAnsi="Comic Sans MS" w:cs="Arial"/>
          <w:sz w:val="24"/>
          <w:szCs w:val="24"/>
          <w:bdr w:val="none" w:sz="0" w:space="0" w:color="auto" w:frame="1"/>
        </w:rPr>
        <w:br/>
        <w:t>1. We must know in advance that how many elements are to be stored in array.</w:t>
      </w:r>
      <w:r w:rsidRPr="002A7802">
        <w:rPr>
          <w:rFonts w:ascii="Comic Sans MS" w:eastAsia="Times New Roman" w:hAnsi="Comic Sans MS" w:cs="Arial"/>
          <w:sz w:val="24"/>
          <w:szCs w:val="24"/>
          <w:bdr w:val="none" w:sz="0" w:space="0" w:color="auto" w:frame="1"/>
        </w:rPr>
        <w:br/>
        <w:t xml:space="preserve">2. Array is static structure. It means that array is of fixed size. The memory which is allocated to array </w:t>
      </w:r>
      <w:proofErr w:type="spellStart"/>
      <w:r w:rsidRPr="002A7802">
        <w:rPr>
          <w:rFonts w:ascii="Comic Sans MS" w:eastAsia="Times New Roman" w:hAnsi="Comic Sans MS" w:cs="Arial"/>
          <w:sz w:val="24"/>
          <w:szCs w:val="24"/>
          <w:bdr w:val="none" w:sz="0" w:space="0" w:color="auto" w:frame="1"/>
        </w:rPr>
        <w:t>can not</w:t>
      </w:r>
      <w:proofErr w:type="spellEnd"/>
      <w:r w:rsidRPr="002A7802">
        <w:rPr>
          <w:rFonts w:ascii="Comic Sans MS" w:eastAsia="Times New Roman" w:hAnsi="Comic Sans MS" w:cs="Arial"/>
          <w:sz w:val="24"/>
          <w:szCs w:val="24"/>
          <w:bdr w:val="none" w:sz="0" w:space="0" w:color="auto" w:frame="1"/>
        </w:rPr>
        <w:t xml:space="preserve"> be increased or reduced.</w:t>
      </w:r>
      <w:r w:rsidRPr="002A7802">
        <w:rPr>
          <w:rFonts w:ascii="Comic Sans MS" w:eastAsia="Times New Roman" w:hAnsi="Comic Sans MS" w:cs="Arial"/>
          <w:sz w:val="24"/>
          <w:szCs w:val="24"/>
          <w:bdr w:val="none" w:sz="0" w:space="0" w:color="auto" w:frame="1"/>
        </w:rPr>
        <w:br/>
        <w:t>3. Since array is of fixed size, if we allocate more memory than requirement then the memory space will be wasted. And if we allocate less memory than requirement, then it will create problem.</w:t>
      </w:r>
      <w:r w:rsidRPr="002A7802">
        <w:rPr>
          <w:rFonts w:ascii="Comic Sans MS" w:eastAsia="Times New Roman" w:hAnsi="Comic Sans MS" w:cs="Arial"/>
          <w:sz w:val="24"/>
          <w:szCs w:val="24"/>
          <w:bdr w:val="none" w:sz="0" w:space="0" w:color="auto" w:frame="1"/>
        </w:rPr>
        <w:br/>
        <w:t>4. The elements of array are stored in consecutive memory locations. So insertions and deletions are very difficult and time consuming.</w:t>
      </w:r>
      <w:r w:rsidRPr="002A7802">
        <w:rPr>
          <w:rFonts w:ascii="Comic Sans MS" w:hAnsi="Comic Sans MS" w:cs="Arial"/>
          <w:sz w:val="24"/>
          <w:szCs w:val="24"/>
        </w:rPr>
        <w:br/>
      </w:r>
    </w:p>
    <w:p w:rsidR="00712B0A" w:rsidRPr="000C5E1C" w:rsidRDefault="00712B0A" w:rsidP="002D724B">
      <w:pPr>
        <w:spacing w:before="240" w:after="0" w:line="240" w:lineRule="auto"/>
        <w:rPr>
          <w:rStyle w:val="Strong"/>
          <w:rFonts w:ascii="Comic Sans MS" w:hAnsi="Comic Sans MS"/>
          <w:color w:val="0070C0"/>
          <w:sz w:val="24"/>
          <w:szCs w:val="24"/>
          <w:bdr w:val="none" w:sz="0" w:space="0" w:color="auto" w:frame="1"/>
          <w:shd w:val="clear" w:color="auto" w:fill="FFFFFF"/>
        </w:rPr>
      </w:pPr>
      <w:r w:rsidRPr="000C5E1C">
        <w:rPr>
          <w:rStyle w:val="Strong"/>
          <w:rFonts w:ascii="Comic Sans MS" w:hAnsi="Comic Sans MS"/>
          <w:color w:val="0070C0"/>
          <w:sz w:val="36"/>
          <w:szCs w:val="36"/>
          <w:bdr w:val="none" w:sz="0" w:space="0" w:color="auto" w:frame="1"/>
          <w:shd w:val="clear" w:color="auto" w:fill="FFFFFF"/>
        </w:rPr>
        <w:t>What is the meaning of anonymous array? Explain with an example?</w:t>
      </w:r>
    </w:p>
    <w:p w:rsidR="00B83215" w:rsidRPr="000C5E1C" w:rsidRDefault="00B83215" w:rsidP="002D724B">
      <w:pPr>
        <w:pStyle w:val="NormalWeb"/>
        <w:spacing w:before="0" w:beforeAutospacing="0" w:after="0" w:afterAutospacing="0"/>
        <w:textAlignment w:val="baseline"/>
        <w:rPr>
          <w:rFonts w:ascii="Comic Sans MS" w:hAnsi="Comic Sans MS"/>
        </w:rPr>
      </w:pPr>
      <w:r w:rsidRPr="000C5E1C">
        <w:rPr>
          <w:rFonts w:ascii="Comic Sans MS" w:hAnsi="Comic Sans MS"/>
        </w:rPr>
        <w:t>An </w:t>
      </w:r>
      <w:r w:rsidRPr="000C5E1C">
        <w:rPr>
          <w:rFonts w:ascii="Comic Sans MS" w:hAnsi="Comic Sans MS"/>
          <w:bdr w:val="none" w:sz="0" w:space="0" w:color="auto" w:frame="1"/>
        </w:rPr>
        <w:t>array in Java</w:t>
      </w:r>
      <w:r w:rsidRPr="000C5E1C">
        <w:rPr>
          <w:rStyle w:val="Strong"/>
          <w:rFonts w:ascii="Comic Sans MS" w:hAnsi="Comic Sans MS"/>
          <w:bdr w:val="none" w:sz="0" w:space="0" w:color="auto" w:frame="1"/>
        </w:rPr>
        <w:t xml:space="preserve"> without any name</w:t>
      </w:r>
      <w:r w:rsidRPr="000C5E1C">
        <w:rPr>
          <w:rFonts w:ascii="Comic Sans MS" w:hAnsi="Comic Sans MS"/>
        </w:rPr>
        <w:t> is anonymous array. It is an array just for creating and using instantly.</w:t>
      </w:r>
    </w:p>
    <w:p w:rsidR="00B83215" w:rsidRPr="000C5E1C" w:rsidRDefault="00B83215" w:rsidP="002D724B">
      <w:pPr>
        <w:numPr>
          <w:ilvl w:val="0"/>
          <w:numId w:val="25"/>
        </w:numPr>
        <w:spacing w:after="0" w:line="240" w:lineRule="auto"/>
        <w:ind w:left="540"/>
        <w:textAlignment w:val="baseline"/>
        <w:rPr>
          <w:rFonts w:ascii="Comic Sans MS" w:hAnsi="Comic Sans MS"/>
          <w:sz w:val="24"/>
          <w:szCs w:val="24"/>
        </w:rPr>
      </w:pPr>
      <w:r w:rsidRPr="000C5E1C">
        <w:rPr>
          <w:rFonts w:ascii="Comic Sans MS" w:hAnsi="Comic Sans MS"/>
          <w:sz w:val="24"/>
          <w:szCs w:val="24"/>
        </w:rPr>
        <w:t>We can create an array without name, such type of nameless arrays are called anonymous array.</w:t>
      </w:r>
    </w:p>
    <w:p w:rsidR="00B83215" w:rsidRPr="000C5E1C" w:rsidRDefault="00B83215" w:rsidP="002D724B">
      <w:pPr>
        <w:numPr>
          <w:ilvl w:val="0"/>
          <w:numId w:val="25"/>
        </w:numPr>
        <w:spacing w:after="0" w:line="240" w:lineRule="auto"/>
        <w:ind w:left="540"/>
        <w:textAlignment w:val="baseline"/>
        <w:rPr>
          <w:rFonts w:ascii="Comic Sans MS" w:hAnsi="Comic Sans MS"/>
          <w:sz w:val="24"/>
          <w:szCs w:val="24"/>
        </w:rPr>
      </w:pPr>
      <w:r w:rsidRPr="000C5E1C">
        <w:rPr>
          <w:rFonts w:ascii="Comic Sans MS" w:hAnsi="Comic Sans MS"/>
          <w:sz w:val="24"/>
          <w:szCs w:val="24"/>
        </w:rPr>
        <w:t>The main purpose of anonymous array is just for instant use (just for one time usage</w:t>
      </w:r>
      <w:proofErr w:type="gramStart"/>
      <w:r w:rsidRPr="000C5E1C">
        <w:rPr>
          <w:rFonts w:ascii="Comic Sans MS" w:hAnsi="Comic Sans MS"/>
          <w:sz w:val="24"/>
          <w:szCs w:val="24"/>
        </w:rPr>
        <w:t>) .</w:t>
      </w:r>
      <w:proofErr w:type="gramEnd"/>
    </w:p>
    <w:p w:rsidR="00B83215" w:rsidRPr="000C5E1C" w:rsidRDefault="00B83215" w:rsidP="002D724B">
      <w:pPr>
        <w:numPr>
          <w:ilvl w:val="0"/>
          <w:numId w:val="25"/>
        </w:numPr>
        <w:spacing w:after="0" w:line="240" w:lineRule="auto"/>
        <w:ind w:left="540"/>
        <w:textAlignment w:val="baseline"/>
        <w:rPr>
          <w:rFonts w:ascii="Comic Sans MS" w:hAnsi="Comic Sans MS"/>
          <w:sz w:val="24"/>
          <w:szCs w:val="24"/>
        </w:rPr>
      </w:pPr>
      <w:r w:rsidRPr="000C5E1C">
        <w:rPr>
          <w:rFonts w:ascii="Comic Sans MS" w:hAnsi="Comic Sans MS"/>
          <w:sz w:val="24"/>
          <w:szCs w:val="24"/>
        </w:rPr>
        <w:t>Anonymous array is passed as an argument of method</w:t>
      </w:r>
    </w:p>
    <w:p w:rsidR="00B83215" w:rsidRPr="000C5E1C" w:rsidRDefault="00B83215" w:rsidP="002D724B">
      <w:pPr>
        <w:pStyle w:val="NormalWeb"/>
        <w:spacing w:before="0" w:beforeAutospacing="0" w:after="0" w:afterAutospacing="0"/>
        <w:textAlignment w:val="baseline"/>
        <w:rPr>
          <w:rStyle w:val="Strong"/>
          <w:rFonts w:ascii="Comic Sans MS" w:hAnsi="Comic Sans MS"/>
          <w:bdr w:val="none" w:sz="0" w:space="0" w:color="auto" w:frame="1"/>
        </w:rPr>
      </w:pPr>
      <w:r w:rsidRPr="000C5E1C">
        <w:rPr>
          <w:rStyle w:val="Strong"/>
          <w:rFonts w:ascii="Comic Sans MS" w:hAnsi="Comic Sans MS"/>
          <w:bdr w:val="none" w:sz="0" w:space="0" w:color="auto" w:frame="1"/>
        </w:rPr>
        <w:t>Syntax:</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r w:rsidRPr="000C5E1C">
        <w:rPr>
          <w:rFonts w:ascii="Comic Sans MS" w:eastAsia="Times New Roman" w:hAnsi="Comic Sans MS" w:cs="Consolas"/>
          <w:color w:val="000000"/>
          <w:sz w:val="20"/>
          <w:szCs w:val="20"/>
        </w:rPr>
        <w:t xml:space="preserve">// anonymous </w:t>
      </w:r>
      <w:proofErr w:type="spellStart"/>
      <w:r w:rsidRPr="000C5E1C">
        <w:rPr>
          <w:rFonts w:ascii="Comic Sans MS" w:eastAsia="Times New Roman" w:hAnsi="Comic Sans MS" w:cs="Consolas"/>
          <w:color w:val="000000"/>
          <w:sz w:val="20"/>
          <w:szCs w:val="20"/>
        </w:rPr>
        <w:t>int</w:t>
      </w:r>
      <w:proofErr w:type="spellEnd"/>
      <w:r w:rsidRPr="000C5E1C">
        <w:rPr>
          <w:rFonts w:ascii="Comic Sans MS" w:eastAsia="Times New Roman" w:hAnsi="Comic Sans MS" w:cs="Consolas"/>
          <w:color w:val="000000"/>
          <w:sz w:val="20"/>
          <w:szCs w:val="20"/>
        </w:rPr>
        <w:t xml:space="preserve"> array </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roofErr w:type="gramStart"/>
      <w:r w:rsidRPr="000C5E1C">
        <w:rPr>
          <w:rFonts w:ascii="Comic Sans MS" w:eastAsia="Times New Roman" w:hAnsi="Comic Sans MS" w:cs="Consolas"/>
          <w:color w:val="000000"/>
          <w:sz w:val="20"/>
          <w:szCs w:val="20"/>
        </w:rPr>
        <w:t>new</w:t>
      </w:r>
      <w:proofErr w:type="gramEnd"/>
      <w:r w:rsidRPr="000C5E1C">
        <w:rPr>
          <w:rFonts w:ascii="Comic Sans MS" w:eastAsia="Times New Roman" w:hAnsi="Comic Sans MS" w:cs="Consolas"/>
          <w:color w:val="000000"/>
          <w:sz w:val="20"/>
          <w:szCs w:val="20"/>
        </w:rPr>
        <w:t xml:space="preserve"> </w:t>
      </w:r>
      <w:proofErr w:type="spellStart"/>
      <w:r w:rsidRPr="000C5E1C">
        <w:rPr>
          <w:rFonts w:ascii="Comic Sans MS" w:eastAsia="Times New Roman" w:hAnsi="Comic Sans MS" w:cs="Consolas"/>
          <w:color w:val="000000"/>
          <w:sz w:val="20"/>
          <w:szCs w:val="20"/>
        </w:rPr>
        <w:t>int</w:t>
      </w:r>
      <w:proofErr w:type="spellEnd"/>
      <w:r w:rsidRPr="000C5E1C">
        <w:rPr>
          <w:rFonts w:ascii="Comic Sans MS" w:eastAsia="Times New Roman" w:hAnsi="Comic Sans MS" w:cs="Consolas"/>
          <w:color w:val="000000"/>
          <w:sz w:val="20"/>
          <w:szCs w:val="20"/>
        </w:rPr>
        <w:t xml:space="preserve">[] { 1, 2, 3, 4};  </w:t>
      </w:r>
    </w:p>
    <w:p w:rsidR="00B83215" w:rsidRPr="000C5E1C" w:rsidRDefault="000C5E1C" w:rsidP="002D724B">
      <w:pPr>
        <w:pBdr>
          <w:top w:val="single" w:sz="6" w:space="8" w:color="EDEDED"/>
          <w:left w:val="single" w:sz="6" w:space="8" w:color="EDEDED"/>
          <w:bottom w:val="single" w:sz="6" w:space="8" w:color="EDEDED"/>
          <w:right w:val="single" w:sz="6" w:space="8" w:color="EDEDED"/>
        </w:pBdr>
        <w:shd w:val="clear" w:color="auto" w:fill="E0E0E0"/>
        <w:tabs>
          <w:tab w:val="left" w:pos="1326"/>
        </w:tabs>
        <w:spacing w:after="150" w:line="240" w:lineRule="auto"/>
        <w:textAlignment w:val="baseline"/>
        <w:rPr>
          <w:rFonts w:ascii="Comic Sans MS" w:eastAsia="Times New Roman" w:hAnsi="Comic Sans MS" w:cs="Consolas"/>
          <w:color w:val="000000"/>
          <w:sz w:val="20"/>
          <w:szCs w:val="20"/>
        </w:rPr>
      </w:pPr>
      <w:r w:rsidRPr="000C5E1C">
        <w:rPr>
          <w:rFonts w:ascii="Comic Sans MS" w:eastAsia="Times New Roman" w:hAnsi="Comic Sans MS" w:cs="Consolas"/>
          <w:color w:val="000000"/>
          <w:sz w:val="20"/>
          <w:szCs w:val="20"/>
        </w:rPr>
        <w:tab/>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r w:rsidRPr="000C5E1C">
        <w:rPr>
          <w:rFonts w:ascii="Comic Sans MS" w:eastAsia="Times New Roman" w:hAnsi="Comic Sans MS" w:cs="Consolas"/>
          <w:color w:val="000000"/>
          <w:sz w:val="20"/>
          <w:szCs w:val="20"/>
        </w:rPr>
        <w:t xml:space="preserve">// anonymous char array </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roofErr w:type="gramStart"/>
      <w:r w:rsidRPr="000C5E1C">
        <w:rPr>
          <w:rFonts w:ascii="Comic Sans MS" w:eastAsia="Times New Roman" w:hAnsi="Comic Sans MS" w:cs="Consolas"/>
          <w:color w:val="000000"/>
          <w:sz w:val="20"/>
          <w:szCs w:val="20"/>
        </w:rPr>
        <w:t>new</w:t>
      </w:r>
      <w:proofErr w:type="gramEnd"/>
      <w:r w:rsidRPr="000C5E1C">
        <w:rPr>
          <w:rFonts w:ascii="Comic Sans MS" w:eastAsia="Times New Roman" w:hAnsi="Comic Sans MS" w:cs="Consolas"/>
          <w:color w:val="000000"/>
          <w:sz w:val="20"/>
          <w:szCs w:val="20"/>
        </w:rPr>
        <w:t xml:space="preserve"> char[] {'x', 'y', 'z'); </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r w:rsidRPr="000C5E1C">
        <w:rPr>
          <w:rFonts w:ascii="Comic Sans MS" w:eastAsia="Times New Roman" w:hAnsi="Comic Sans MS" w:cs="Consolas"/>
          <w:color w:val="000000"/>
          <w:sz w:val="20"/>
          <w:szCs w:val="20"/>
        </w:rPr>
        <w:t>// anonymous String array</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roofErr w:type="gramStart"/>
      <w:r w:rsidRPr="000C5E1C">
        <w:rPr>
          <w:rFonts w:ascii="Comic Sans MS" w:eastAsia="Times New Roman" w:hAnsi="Comic Sans MS" w:cs="Consolas"/>
          <w:color w:val="000000"/>
          <w:sz w:val="20"/>
          <w:szCs w:val="20"/>
        </w:rPr>
        <w:t>new</w:t>
      </w:r>
      <w:proofErr w:type="gramEnd"/>
      <w:r w:rsidRPr="000C5E1C">
        <w:rPr>
          <w:rFonts w:ascii="Comic Sans MS" w:eastAsia="Times New Roman" w:hAnsi="Comic Sans MS" w:cs="Consolas"/>
          <w:color w:val="000000"/>
          <w:sz w:val="20"/>
          <w:szCs w:val="20"/>
        </w:rPr>
        <w:t xml:space="preserve"> String[] {"Geeks", "for", "Geeks"}; </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r w:rsidRPr="000C5E1C">
        <w:rPr>
          <w:rFonts w:ascii="Comic Sans MS" w:eastAsia="Times New Roman" w:hAnsi="Comic Sans MS" w:cs="Consolas"/>
          <w:color w:val="000000"/>
          <w:sz w:val="20"/>
          <w:szCs w:val="20"/>
        </w:rPr>
        <w:t>// anonymous multidimensional array</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roofErr w:type="gramStart"/>
      <w:r w:rsidRPr="000C5E1C">
        <w:rPr>
          <w:rFonts w:ascii="Comic Sans MS" w:eastAsia="Times New Roman" w:hAnsi="Comic Sans MS" w:cs="Consolas"/>
          <w:color w:val="000000"/>
          <w:sz w:val="20"/>
          <w:szCs w:val="20"/>
        </w:rPr>
        <w:t>new</w:t>
      </w:r>
      <w:proofErr w:type="gramEnd"/>
      <w:r w:rsidRPr="000C5E1C">
        <w:rPr>
          <w:rFonts w:ascii="Comic Sans MS" w:eastAsia="Times New Roman" w:hAnsi="Comic Sans MS" w:cs="Consolas"/>
          <w:color w:val="000000"/>
          <w:sz w:val="20"/>
          <w:szCs w:val="20"/>
        </w:rPr>
        <w:t xml:space="preserve"> </w:t>
      </w:r>
      <w:proofErr w:type="spellStart"/>
      <w:r w:rsidRPr="000C5E1C">
        <w:rPr>
          <w:rFonts w:ascii="Comic Sans MS" w:eastAsia="Times New Roman" w:hAnsi="Comic Sans MS" w:cs="Consolas"/>
          <w:color w:val="000000"/>
          <w:sz w:val="20"/>
          <w:szCs w:val="20"/>
        </w:rPr>
        <w:t>int</w:t>
      </w:r>
      <w:proofErr w:type="spellEnd"/>
      <w:r w:rsidRPr="000C5E1C">
        <w:rPr>
          <w:rFonts w:ascii="Comic Sans MS" w:eastAsia="Times New Roman" w:hAnsi="Comic Sans MS" w:cs="Consolas"/>
          <w:color w:val="000000"/>
          <w:sz w:val="20"/>
          <w:szCs w:val="20"/>
        </w:rPr>
        <w:t>[][] { {10, 20}, {30, 40, 50} };</w:t>
      </w:r>
    </w:p>
    <w:p w:rsidR="00B83215" w:rsidRPr="000C5E1C" w:rsidRDefault="00B83215" w:rsidP="002D72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mic Sans MS" w:hAnsi="Comic Sans MS" w:cs="Consolas"/>
          <w:color w:val="000000"/>
        </w:rPr>
      </w:pPr>
    </w:p>
    <w:tbl>
      <w:tblPr>
        <w:tblW w:w="9660" w:type="dxa"/>
        <w:tblCellMar>
          <w:left w:w="0" w:type="dxa"/>
          <w:right w:w="0" w:type="dxa"/>
        </w:tblCellMar>
        <w:tblLook w:val="04A0" w:firstRow="1" w:lastRow="0" w:firstColumn="1" w:lastColumn="0" w:noHBand="0" w:noVBand="1"/>
      </w:tblPr>
      <w:tblGrid>
        <w:gridCol w:w="9660"/>
      </w:tblGrid>
      <w:tr w:rsidR="00B83215" w:rsidRPr="000C5E1C" w:rsidTr="00B83215">
        <w:tc>
          <w:tcPr>
            <w:tcW w:w="9660" w:type="dxa"/>
            <w:vAlign w:val="center"/>
            <w:hideMark/>
          </w:tcPr>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lastRenderedPageBreak/>
              <w:t xml:space="preserve">// Java program to illustrate the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concept of anonymous array</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class</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Test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public</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static</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void</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 xml:space="preserve">main(String[] </w:t>
            </w:r>
            <w:proofErr w:type="spellStart"/>
            <w:r w:rsidRPr="000C5E1C">
              <w:rPr>
                <w:rStyle w:val="HTMLCode"/>
                <w:rFonts w:ascii="Comic Sans MS" w:eastAsiaTheme="minorHAnsi" w:hAnsi="Comic Sans MS"/>
                <w:color w:val="000000"/>
                <w:sz w:val="16"/>
                <w:szCs w:val="16"/>
              </w:rPr>
              <w:t>args</w:t>
            </w:r>
            <w:proofErr w:type="spellEnd"/>
            <w:r w:rsidRPr="000C5E1C">
              <w:rPr>
                <w:rStyle w:val="HTMLCode"/>
                <w:rFonts w:ascii="Comic Sans MS" w:eastAsiaTheme="minorHAnsi" w:hAnsi="Comic Sans MS"/>
                <w:color w:val="000000"/>
                <w:sz w:val="16"/>
                <w:szCs w:val="16"/>
              </w:rPr>
              <w:t>)</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 anonymous array</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sum(new</w:t>
            </w:r>
            <w:r w:rsidRPr="000C5E1C">
              <w:rPr>
                <w:rFonts w:ascii="Comic Sans MS" w:hAnsi="Comic Sans MS" w:cs="Consolas"/>
                <w:color w:val="000000"/>
                <w:sz w:val="16"/>
                <w:szCs w:val="16"/>
              </w:rPr>
              <w:t xml:space="preserve"> </w:t>
            </w:r>
            <w:proofErr w:type="spellStart"/>
            <w:r w:rsidRPr="000C5E1C">
              <w:rPr>
                <w:rStyle w:val="HTMLCode"/>
                <w:rFonts w:ascii="Comic Sans MS" w:eastAsiaTheme="minorHAnsi" w:hAnsi="Comic Sans MS"/>
                <w:color w:val="000000"/>
                <w:sz w:val="16"/>
                <w:szCs w:val="16"/>
              </w:rPr>
              <w:t>int</w:t>
            </w:r>
            <w:proofErr w:type="spellEnd"/>
            <w:r w:rsidRPr="000C5E1C">
              <w:rPr>
                <w:rStyle w:val="HTMLCode"/>
                <w:rFonts w:ascii="Comic Sans MS" w:eastAsiaTheme="minorHAnsi" w:hAnsi="Comic Sans MS"/>
                <w:color w:val="000000"/>
                <w:sz w:val="16"/>
                <w:szCs w:val="16"/>
              </w:rPr>
              <w:t>[]{ 1, 2, 3</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public</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static</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void</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sum(</w:t>
            </w:r>
            <w:proofErr w:type="spellStart"/>
            <w:r w:rsidRPr="000C5E1C">
              <w:rPr>
                <w:rStyle w:val="HTMLCode"/>
                <w:rFonts w:ascii="Comic Sans MS" w:eastAsiaTheme="minorHAnsi" w:hAnsi="Comic Sans MS"/>
                <w:color w:val="000000"/>
                <w:sz w:val="16"/>
                <w:szCs w:val="16"/>
              </w:rPr>
              <w:t>int</w:t>
            </w:r>
            <w:proofErr w:type="spellEnd"/>
            <w:r w:rsidRPr="000C5E1C">
              <w:rPr>
                <w:rStyle w:val="HTMLCode"/>
                <w:rFonts w:ascii="Comic Sans MS" w:eastAsiaTheme="minorHAnsi" w:hAnsi="Comic Sans MS"/>
                <w:color w:val="000000"/>
                <w:sz w:val="16"/>
                <w:szCs w:val="16"/>
              </w:rPr>
              <w:t>[] a)</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roofErr w:type="spellStart"/>
            <w:r w:rsidRPr="000C5E1C">
              <w:rPr>
                <w:rStyle w:val="HTMLCode"/>
                <w:rFonts w:ascii="Comic Sans MS" w:eastAsiaTheme="minorHAnsi" w:hAnsi="Comic Sans MS"/>
                <w:color w:val="000000"/>
                <w:sz w:val="16"/>
                <w:szCs w:val="16"/>
              </w:rPr>
              <w:t>int</w:t>
            </w:r>
            <w:proofErr w:type="spellEnd"/>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total = 0;</w:t>
            </w:r>
          </w:p>
          <w:p w:rsidR="00B83215" w:rsidRPr="000C5E1C" w:rsidRDefault="00B83215" w:rsidP="002D724B">
            <w:pPr>
              <w:spacing w:line="240" w:lineRule="auto"/>
              <w:rPr>
                <w:rFonts w:ascii="Comic Sans MS" w:hAnsi="Comic Sans MS" w:cs="Consolas"/>
                <w:color w:val="000000"/>
                <w:sz w:val="16"/>
                <w:szCs w:val="16"/>
              </w:rPr>
            </w:pPr>
            <w:r w:rsidRPr="000C5E1C">
              <w:rPr>
                <w:rFonts w:ascii="Comic Sans MS" w:hAnsi="Comic Sans MS" w:cs="Consolas"/>
                <w:color w:val="000000"/>
                <w:sz w:val="16"/>
                <w:szCs w:val="16"/>
              </w:rPr>
              <w: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 using for-each loop</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for</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w:t>
            </w:r>
            <w:proofErr w:type="spellStart"/>
            <w:r w:rsidRPr="000C5E1C">
              <w:rPr>
                <w:rStyle w:val="HTMLCode"/>
                <w:rFonts w:ascii="Comic Sans MS" w:eastAsiaTheme="minorHAnsi" w:hAnsi="Comic Sans MS"/>
                <w:color w:val="000000"/>
                <w:sz w:val="16"/>
                <w:szCs w:val="16"/>
              </w:rPr>
              <w:t>int</w:t>
            </w:r>
            <w:proofErr w:type="spellEnd"/>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 xml:space="preserve">i : a)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total = total + i;</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r w:rsidRPr="000C5E1C">
              <w:rPr>
                <w:rFonts w:ascii="Comic Sans MS" w:hAnsi="Comic Sans MS" w:cs="Consolas"/>
                <w:color w:val="000000"/>
                <w:sz w:val="16"/>
                <w:szCs w:val="16"/>
              </w:rPr>
              <w: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roofErr w:type="spellStart"/>
            <w:r w:rsidRPr="000C5E1C">
              <w:rPr>
                <w:rStyle w:val="HTMLCode"/>
                <w:rFonts w:ascii="Comic Sans MS" w:eastAsiaTheme="minorHAnsi" w:hAnsi="Comic Sans MS"/>
                <w:color w:val="000000"/>
                <w:sz w:val="16"/>
                <w:szCs w:val="16"/>
              </w:rPr>
              <w:t>System.out.println</w:t>
            </w:r>
            <w:proofErr w:type="spellEnd"/>
            <w:r w:rsidRPr="000C5E1C">
              <w:rPr>
                <w:rStyle w:val="HTMLCode"/>
                <w:rFonts w:ascii="Comic Sans MS" w:eastAsiaTheme="minorHAnsi" w:hAnsi="Comic Sans MS"/>
                <w:color w:val="000000"/>
                <w:sz w:val="16"/>
                <w:szCs w:val="16"/>
              </w:rPr>
              <w:t>("The sum is:"</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 total);</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
          <w:p w:rsidR="00B83215" w:rsidRPr="000C5E1C" w:rsidRDefault="00B83215" w:rsidP="002D724B">
            <w:pPr>
              <w:spacing w:line="240" w:lineRule="auto"/>
              <w:rPr>
                <w:rFonts w:ascii="Comic Sans MS" w:hAnsi="Comic Sans MS"/>
                <w:sz w:val="20"/>
                <w:szCs w:val="20"/>
              </w:rPr>
            </w:pPr>
            <w:r w:rsidRPr="000C5E1C">
              <w:rPr>
                <w:rFonts w:ascii="Comic Sans MS" w:hAnsi="Comic Sans MS"/>
                <w:sz w:val="16"/>
                <w:szCs w:val="16"/>
              </w:rPr>
              <w:t>Output= 6</w:t>
            </w:r>
          </w:p>
        </w:tc>
      </w:tr>
    </w:tbl>
    <w:p w:rsidR="00712B0A" w:rsidRPr="000C5E1C" w:rsidRDefault="00712B0A" w:rsidP="002D724B">
      <w:pPr>
        <w:spacing w:before="240" w:after="0" w:line="240" w:lineRule="auto"/>
        <w:rPr>
          <w:rStyle w:val="Strong"/>
          <w:rFonts w:ascii="Comic Sans MS" w:hAnsi="Comic Sans MS"/>
          <w:color w:val="0070C0"/>
          <w:sz w:val="36"/>
          <w:szCs w:val="36"/>
          <w:bdr w:val="none" w:sz="0" w:space="0" w:color="auto" w:frame="1"/>
          <w:shd w:val="clear" w:color="auto" w:fill="FFFFFF"/>
        </w:rPr>
      </w:pPr>
      <w:r w:rsidRPr="000C5E1C">
        <w:rPr>
          <w:rStyle w:val="Strong"/>
          <w:rFonts w:ascii="Comic Sans MS" w:hAnsi="Comic Sans MS"/>
          <w:color w:val="0070C0"/>
          <w:sz w:val="36"/>
          <w:szCs w:val="36"/>
          <w:bdr w:val="none" w:sz="0" w:space="0" w:color="auto" w:frame="1"/>
          <w:shd w:val="clear" w:color="auto" w:fill="FFFFFF"/>
        </w:rPr>
        <w:t>What are “jagged” arrays in java?</w:t>
      </w:r>
    </w:p>
    <w:p w:rsidR="003D4E48" w:rsidRPr="000C5E1C" w:rsidRDefault="003D4E48" w:rsidP="002D724B">
      <w:pPr>
        <w:pStyle w:val="NormalWeb"/>
        <w:shd w:val="clear" w:color="auto" w:fill="FFFFFF"/>
        <w:spacing w:before="0" w:beforeAutospacing="0" w:after="0" w:afterAutospacing="0"/>
        <w:textAlignment w:val="baseline"/>
        <w:rPr>
          <w:rStyle w:val="Strong"/>
          <w:rFonts w:ascii="Comic Sans MS" w:hAnsi="Comic Sans MS"/>
          <w:b w:val="0"/>
          <w:bCs w:val="0"/>
          <w:color w:val="000000"/>
        </w:rPr>
      </w:pPr>
      <w:r w:rsidRPr="000C5E1C">
        <w:rPr>
          <w:rFonts w:ascii="Comic Sans MS" w:hAnsi="Comic Sans MS"/>
          <w:color w:val="000000"/>
          <w:sz w:val="23"/>
          <w:szCs w:val="23"/>
          <w:bdr w:val="none" w:sz="0" w:space="0" w:color="auto" w:frame="1"/>
        </w:rPr>
        <w:t>Jagged array</w:t>
      </w:r>
      <w:r w:rsidRPr="000C5E1C">
        <w:rPr>
          <w:rFonts w:ascii="Comic Sans MS" w:hAnsi="Comic Sans MS"/>
          <w:color w:val="000000"/>
        </w:rPr>
        <w:t xml:space="preserve"> is array of arrays such that member arrays can be of different sizes, i.e., we can create a 2-D arrays but with variable number of columns in each row. These </w:t>
      </w:r>
      <w:proofErr w:type="gramStart"/>
      <w:r w:rsidRPr="000C5E1C">
        <w:rPr>
          <w:rFonts w:ascii="Comic Sans MS" w:hAnsi="Comic Sans MS"/>
          <w:color w:val="000000"/>
        </w:rPr>
        <w:t>type</w:t>
      </w:r>
      <w:proofErr w:type="gramEnd"/>
      <w:r w:rsidRPr="000C5E1C">
        <w:rPr>
          <w:rFonts w:ascii="Comic Sans MS" w:hAnsi="Comic Sans MS"/>
          <w:color w:val="000000"/>
        </w:rPr>
        <w:t xml:space="preserve"> of arrays are also known as Jagged arrays.</w:t>
      </w:r>
    </w:p>
    <w:p w:rsidR="00712B0A" w:rsidRPr="000C5E1C" w:rsidRDefault="00712B0A" w:rsidP="002D724B">
      <w:pPr>
        <w:spacing w:before="240" w:after="0" w:line="240" w:lineRule="auto"/>
        <w:rPr>
          <w:rStyle w:val="Strong"/>
          <w:rFonts w:ascii="Comic Sans MS" w:hAnsi="Comic Sans MS"/>
          <w:color w:val="0070C0"/>
          <w:sz w:val="36"/>
          <w:szCs w:val="36"/>
          <w:bdr w:val="none" w:sz="0" w:space="0" w:color="auto" w:frame="1"/>
          <w:shd w:val="clear" w:color="auto" w:fill="FFFFFF"/>
        </w:rPr>
      </w:pPr>
      <w:r w:rsidRPr="000C5E1C">
        <w:rPr>
          <w:rStyle w:val="Strong"/>
          <w:rFonts w:ascii="Comic Sans MS" w:hAnsi="Comic Sans MS"/>
          <w:color w:val="0070C0"/>
          <w:sz w:val="36"/>
          <w:szCs w:val="36"/>
          <w:bdr w:val="none" w:sz="0" w:space="0" w:color="auto" w:frame="1"/>
          <w:shd w:val="clear" w:color="auto" w:fill="FFFFFF"/>
        </w:rPr>
        <w:t xml:space="preserve">How to copy an </w:t>
      </w:r>
      <w:r w:rsidR="003D4E48" w:rsidRPr="000C5E1C">
        <w:rPr>
          <w:rStyle w:val="Strong"/>
          <w:rFonts w:ascii="Comic Sans MS" w:hAnsi="Comic Sans MS"/>
          <w:color w:val="0070C0"/>
          <w:sz w:val="36"/>
          <w:szCs w:val="36"/>
          <w:bdr w:val="none" w:sz="0" w:space="0" w:color="auto" w:frame="1"/>
          <w:shd w:val="clear" w:color="auto" w:fill="FFFFFF"/>
        </w:rPr>
        <w:t>array into another array?</w:t>
      </w:r>
    </w:p>
    <w:p w:rsidR="005D5823" w:rsidRPr="002A7802" w:rsidRDefault="005D5823" w:rsidP="002D724B">
      <w:pPr>
        <w:spacing w:before="240" w:after="0" w:line="240" w:lineRule="auto"/>
        <w:rPr>
          <w:rStyle w:val="Strong"/>
          <w:rFonts w:ascii="Comic Sans MS" w:hAnsi="Comic Sans MS"/>
          <w:sz w:val="24"/>
          <w:szCs w:val="24"/>
          <w:bdr w:val="none" w:sz="0" w:space="0" w:color="auto" w:frame="1"/>
          <w:shd w:val="clear" w:color="auto" w:fill="FFFFFF"/>
        </w:rPr>
      </w:pPr>
      <w:r w:rsidRPr="002A7802">
        <w:rPr>
          <w:rFonts w:ascii="Comic Sans MS" w:hAnsi="Comic Sans MS"/>
          <w:sz w:val="24"/>
          <w:szCs w:val="24"/>
          <w:shd w:val="clear" w:color="auto" w:fill="FFFFFF"/>
        </w:rPr>
        <w:t>There are mainly four different ways to copy all elements of one array into another array in Java.</w:t>
      </w:r>
    </w:p>
    <w:p w:rsidR="005D5823" w:rsidRPr="002A7802"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24"/>
          <w:szCs w:val="24"/>
        </w:rPr>
      </w:pPr>
      <w:proofErr w:type="gramStart"/>
      <w:r w:rsidRPr="002A7802">
        <w:rPr>
          <w:rStyle w:val="HTMLCode"/>
          <w:rFonts w:ascii="Comic Sans MS" w:eastAsiaTheme="minorHAnsi" w:hAnsi="Comic Sans MS"/>
          <w:sz w:val="24"/>
          <w:szCs w:val="24"/>
          <w:shd w:val="clear" w:color="auto" w:fill="EFE8E5"/>
        </w:rPr>
        <w:t>Object.clone(</w:t>
      </w:r>
      <w:proofErr w:type="gramEnd"/>
      <w:r w:rsidRPr="002A7802">
        <w:rPr>
          <w:rStyle w:val="HTMLCode"/>
          <w:rFonts w:ascii="Comic Sans MS" w:eastAsiaTheme="minorHAnsi" w:hAnsi="Comic Sans MS"/>
          <w:sz w:val="24"/>
          <w:szCs w:val="24"/>
          <w:shd w:val="clear" w:color="auto" w:fill="EFE8E5"/>
        </w:rPr>
        <w:t>)</w:t>
      </w:r>
      <w:r w:rsidRPr="002A7802">
        <w:rPr>
          <w:rFonts w:ascii="Comic Sans MS" w:hAnsi="Comic Sans MS" w:cs="Arial"/>
          <w:sz w:val="24"/>
          <w:szCs w:val="24"/>
        </w:rPr>
        <w:t>: Object class provides </w:t>
      </w:r>
      <w:r w:rsidRPr="002A7802">
        <w:rPr>
          <w:rStyle w:val="HTMLCode"/>
          <w:rFonts w:ascii="Comic Sans MS" w:eastAsiaTheme="minorHAnsi" w:hAnsi="Comic Sans MS"/>
          <w:sz w:val="24"/>
          <w:szCs w:val="24"/>
          <w:shd w:val="clear" w:color="auto" w:fill="EFE8E5"/>
        </w:rPr>
        <w:t>clone()</w:t>
      </w:r>
      <w:r w:rsidRPr="002A7802">
        <w:rPr>
          <w:rFonts w:ascii="Comic Sans MS" w:hAnsi="Comic Sans MS" w:cs="Arial"/>
          <w:sz w:val="24"/>
          <w:szCs w:val="24"/>
        </w:rPr>
        <w:t> method and since array in java is also an Object, you can use this method to achieve full array copy. This method will not suit you if you want partial copy of the array.</w:t>
      </w:r>
    </w:p>
    <w:p w:rsidR="005D5823" w:rsidRPr="002A7802"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24"/>
          <w:szCs w:val="24"/>
        </w:rPr>
      </w:pPr>
      <w:proofErr w:type="gramStart"/>
      <w:r w:rsidRPr="002A7802">
        <w:rPr>
          <w:rStyle w:val="HTMLCode"/>
          <w:rFonts w:ascii="Comic Sans MS" w:eastAsiaTheme="minorHAnsi" w:hAnsi="Comic Sans MS"/>
          <w:sz w:val="24"/>
          <w:szCs w:val="24"/>
          <w:shd w:val="clear" w:color="auto" w:fill="EFE8E5"/>
        </w:rPr>
        <w:lastRenderedPageBreak/>
        <w:t>System.arraycopy(</w:t>
      </w:r>
      <w:proofErr w:type="gramEnd"/>
      <w:r w:rsidRPr="002A7802">
        <w:rPr>
          <w:rStyle w:val="HTMLCode"/>
          <w:rFonts w:ascii="Comic Sans MS" w:eastAsiaTheme="minorHAnsi" w:hAnsi="Comic Sans MS"/>
          <w:sz w:val="24"/>
          <w:szCs w:val="24"/>
          <w:shd w:val="clear" w:color="auto" w:fill="EFE8E5"/>
        </w:rPr>
        <w:t>)</w:t>
      </w:r>
      <w:r w:rsidRPr="002A7802">
        <w:rPr>
          <w:rFonts w:ascii="Comic Sans MS" w:hAnsi="Comic Sans MS" w:cs="Arial"/>
          <w:sz w:val="24"/>
          <w:szCs w:val="24"/>
        </w:rPr>
        <w:t>: System</w:t>
      </w:r>
      <w:r w:rsidR="000C5E1C" w:rsidRPr="002A7802">
        <w:rPr>
          <w:rFonts w:ascii="Comic Sans MS" w:hAnsi="Comic Sans MS" w:cs="Arial"/>
          <w:sz w:val="24"/>
          <w:szCs w:val="24"/>
        </w:rPr>
        <w:t xml:space="preserve"> </w:t>
      </w:r>
      <w:r w:rsidRPr="002A7802">
        <w:rPr>
          <w:rFonts w:ascii="Comic Sans MS" w:hAnsi="Comic Sans MS" w:cs="Arial"/>
          <w:sz w:val="24"/>
          <w:szCs w:val="24"/>
        </w:rPr>
        <w:t>class </w:t>
      </w:r>
      <w:r w:rsidRPr="002A7802">
        <w:rPr>
          <w:rStyle w:val="HTMLCode"/>
          <w:rFonts w:ascii="Comic Sans MS" w:eastAsiaTheme="minorHAnsi" w:hAnsi="Comic Sans MS"/>
          <w:sz w:val="24"/>
          <w:szCs w:val="24"/>
          <w:shd w:val="clear" w:color="auto" w:fill="EFE8E5"/>
        </w:rPr>
        <w:t>arraycopy()</w:t>
      </w:r>
      <w:r w:rsidRPr="002A7802">
        <w:rPr>
          <w:rFonts w:ascii="Comic Sans MS" w:hAnsi="Comic Sans MS" w:cs="Arial"/>
          <w:sz w:val="24"/>
          <w:szCs w:val="24"/>
        </w:rPr>
        <w:t> is the best way to do partial copy of an array. It provides you an easy way to specify the total number of elements to copy and the source and destination array index positions. For example </w:t>
      </w:r>
      <w:proofErr w:type="gramStart"/>
      <w:r w:rsidRPr="002A7802">
        <w:rPr>
          <w:rStyle w:val="HTMLCode"/>
          <w:rFonts w:ascii="Comic Sans MS" w:eastAsiaTheme="minorHAnsi" w:hAnsi="Comic Sans MS"/>
          <w:sz w:val="24"/>
          <w:szCs w:val="24"/>
          <w:shd w:val="clear" w:color="auto" w:fill="EFE8E5"/>
        </w:rPr>
        <w:t>System.arraycopy(</w:t>
      </w:r>
      <w:proofErr w:type="gramEnd"/>
      <w:r w:rsidRPr="002A7802">
        <w:rPr>
          <w:rStyle w:val="HTMLCode"/>
          <w:rFonts w:ascii="Comic Sans MS" w:eastAsiaTheme="minorHAnsi" w:hAnsi="Comic Sans MS"/>
          <w:sz w:val="24"/>
          <w:szCs w:val="24"/>
          <w:shd w:val="clear" w:color="auto" w:fill="EFE8E5"/>
        </w:rPr>
        <w:t>source, 3, destination, 2, 5)</w:t>
      </w:r>
      <w:r w:rsidRPr="002A7802">
        <w:rPr>
          <w:rFonts w:ascii="Comic Sans MS" w:hAnsi="Comic Sans MS" w:cs="Arial"/>
          <w:sz w:val="24"/>
          <w:szCs w:val="24"/>
        </w:rPr>
        <w:t>will copy 5 elements from source to destination, beginning from 3rd index of source to 2nd index of destination.</w:t>
      </w:r>
    </w:p>
    <w:p w:rsidR="005D5823" w:rsidRPr="002A7802"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24"/>
          <w:szCs w:val="24"/>
        </w:rPr>
      </w:pPr>
      <w:proofErr w:type="gramStart"/>
      <w:r w:rsidRPr="002A7802">
        <w:rPr>
          <w:rStyle w:val="HTMLCode"/>
          <w:rFonts w:ascii="Comic Sans MS" w:eastAsiaTheme="minorHAnsi" w:hAnsi="Comic Sans MS"/>
          <w:sz w:val="24"/>
          <w:szCs w:val="24"/>
          <w:shd w:val="clear" w:color="auto" w:fill="EFE8E5"/>
        </w:rPr>
        <w:t>Arrays.copyOf(</w:t>
      </w:r>
      <w:proofErr w:type="gramEnd"/>
      <w:r w:rsidRPr="002A7802">
        <w:rPr>
          <w:rStyle w:val="HTMLCode"/>
          <w:rFonts w:ascii="Comic Sans MS" w:eastAsiaTheme="minorHAnsi" w:hAnsi="Comic Sans MS"/>
          <w:sz w:val="24"/>
          <w:szCs w:val="24"/>
          <w:shd w:val="clear" w:color="auto" w:fill="EFE8E5"/>
        </w:rPr>
        <w:t>)</w:t>
      </w:r>
      <w:r w:rsidRPr="002A7802">
        <w:rPr>
          <w:rFonts w:ascii="Comic Sans MS" w:hAnsi="Comic Sans MS" w:cs="Arial"/>
          <w:sz w:val="24"/>
          <w:szCs w:val="24"/>
        </w:rPr>
        <w:t>: If you want to copy first few elements of an array or full copy of array, you can use this method. Obviously it’s not versatile like </w:t>
      </w:r>
      <w:proofErr w:type="gramStart"/>
      <w:r w:rsidRPr="002A7802">
        <w:rPr>
          <w:rStyle w:val="HTMLCode"/>
          <w:rFonts w:ascii="Comic Sans MS" w:eastAsiaTheme="minorHAnsi" w:hAnsi="Comic Sans MS"/>
          <w:sz w:val="24"/>
          <w:szCs w:val="24"/>
          <w:shd w:val="clear" w:color="auto" w:fill="EFE8E5"/>
        </w:rPr>
        <w:t>System.arraycopy(</w:t>
      </w:r>
      <w:proofErr w:type="gramEnd"/>
      <w:r w:rsidRPr="002A7802">
        <w:rPr>
          <w:rStyle w:val="HTMLCode"/>
          <w:rFonts w:ascii="Comic Sans MS" w:eastAsiaTheme="minorHAnsi" w:hAnsi="Comic Sans MS"/>
          <w:sz w:val="24"/>
          <w:szCs w:val="24"/>
          <w:shd w:val="clear" w:color="auto" w:fill="EFE8E5"/>
        </w:rPr>
        <w:t>)</w:t>
      </w:r>
      <w:r w:rsidRPr="002A7802">
        <w:rPr>
          <w:rFonts w:ascii="Comic Sans MS" w:hAnsi="Comic Sans MS" w:cs="Arial"/>
          <w:sz w:val="24"/>
          <w:szCs w:val="24"/>
        </w:rPr>
        <w:t xml:space="preserve"> but it’s also not confusing and easy to use. This method internally use System </w:t>
      </w:r>
      <w:proofErr w:type="gramStart"/>
      <w:r w:rsidRPr="002A7802">
        <w:rPr>
          <w:rFonts w:ascii="Comic Sans MS" w:hAnsi="Comic Sans MS" w:cs="Arial"/>
          <w:sz w:val="24"/>
          <w:szCs w:val="24"/>
        </w:rPr>
        <w:t>arraycopy(</w:t>
      </w:r>
      <w:proofErr w:type="gramEnd"/>
      <w:r w:rsidRPr="002A7802">
        <w:rPr>
          <w:rFonts w:ascii="Comic Sans MS" w:hAnsi="Comic Sans MS" w:cs="Arial"/>
          <w:sz w:val="24"/>
          <w:szCs w:val="24"/>
        </w:rPr>
        <w:t>) method.</w:t>
      </w:r>
    </w:p>
    <w:p w:rsidR="000C5E1C" w:rsidRPr="002A7802"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24"/>
          <w:szCs w:val="24"/>
        </w:rPr>
      </w:pPr>
      <w:proofErr w:type="gramStart"/>
      <w:r w:rsidRPr="002A7802">
        <w:rPr>
          <w:rStyle w:val="HTMLCode"/>
          <w:rFonts w:ascii="Comic Sans MS" w:eastAsiaTheme="minorHAnsi" w:hAnsi="Comic Sans MS"/>
          <w:sz w:val="24"/>
          <w:szCs w:val="24"/>
          <w:shd w:val="clear" w:color="auto" w:fill="EFE8E5"/>
        </w:rPr>
        <w:t>Arrays.copyOfRange(</w:t>
      </w:r>
      <w:proofErr w:type="gramEnd"/>
      <w:r w:rsidRPr="002A7802">
        <w:rPr>
          <w:rStyle w:val="HTMLCode"/>
          <w:rFonts w:ascii="Comic Sans MS" w:eastAsiaTheme="minorHAnsi" w:hAnsi="Comic Sans MS"/>
          <w:sz w:val="24"/>
          <w:szCs w:val="24"/>
          <w:shd w:val="clear" w:color="auto" w:fill="EFE8E5"/>
        </w:rPr>
        <w:t>)</w:t>
      </w:r>
      <w:r w:rsidRPr="002A7802">
        <w:rPr>
          <w:rFonts w:ascii="Comic Sans MS" w:hAnsi="Comic Sans MS" w:cs="Arial"/>
          <w:sz w:val="24"/>
          <w:szCs w:val="24"/>
        </w:rPr>
        <w:t>: If you want few elements of an array to be copied, where starting index is not 0, you can use this method to copy partial array. Again this method is also using System arraycopy method itself.</w:t>
      </w:r>
    </w:p>
    <w:p w:rsidR="006D728C" w:rsidRPr="000C5E1C" w:rsidRDefault="006D728C" w:rsidP="002D724B">
      <w:pPr>
        <w:shd w:val="clear" w:color="auto" w:fill="FFFFFF"/>
        <w:spacing w:before="100" w:beforeAutospacing="1" w:after="100" w:afterAutospacing="1" w:line="240" w:lineRule="auto"/>
        <w:ind w:left="600"/>
        <w:rPr>
          <w:rFonts w:ascii="Comic Sans MS" w:hAnsi="Comic Sans MS" w:cs="Arial"/>
        </w:rPr>
      </w:pPr>
      <w:r w:rsidRPr="000C5E1C">
        <w:rPr>
          <w:rFonts w:ascii="Comic Sans MS" w:hAnsi="Comic Sans MS" w:cs="Arial"/>
          <w:b/>
          <w:color w:val="0070C0"/>
          <w:sz w:val="36"/>
          <w:szCs w:val="36"/>
        </w:rPr>
        <w:t xml:space="preserve">What is the difference between </w:t>
      </w:r>
      <w:r w:rsidRPr="000C5E1C">
        <w:rPr>
          <w:rFonts w:ascii="Comic Sans MS" w:hAnsi="Comic Sans MS" w:cs="Times New Roman"/>
          <w:b/>
          <w:bCs/>
          <w:color w:val="0070C0"/>
          <w:sz w:val="36"/>
          <w:szCs w:val="36"/>
          <w:shd w:val="clear" w:color="auto" w:fill="FFF9EE"/>
        </w:rPr>
        <w:t>ArrayIndexOutfOBounds and ArrayStoreException? </w:t>
      </w:r>
    </w:p>
    <w:p w:rsidR="006D728C" w:rsidRPr="000C5E1C" w:rsidRDefault="006D728C" w:rsidP="002D724B">
      <w:pPr>
        <w:shd w:val="clear" w:color="auto" w:fill="FFFFFF"/>
        <w:spacing w:before="100" w:beforeAutospacing="1" w:after="100" w:afterAutospacing="1" w:line="240" w:lineRule="auto"/>
        <w:ind w:left="600"/>
        <w:rPr>
          <w:rFonts w:ascii="Comic Sans MS" w:hAnsi="Comic Sans MS"/>
          <w:sz w:val="24"/>
          <w:szCs w:val="24"/>
          <w:shd w:val="clear" w:color="auto" w:fill="FFFFFF"/>
        </w:rPr>
      </w:pPr>
      <w:r w:rsidRPr="000C5E1C">
        <w:rPr>
          <w:rFonts w:ascii="Comic Sans MS" w:hAnsi="Comic Sans MS"/>
          <w:sz w:val="24"/>
          <w:szCs w:val="24"/>
          <w:shd w:val="clear" w:color="auto" w:fill="FFFFFF"/>
        </w:rPr>
        <w:t>ArrayIndexOutOfBoundsException occurs when your code tries to access an invalid index for a given array e.g. negative index or higher index than length - 1.</w:t>
      </w:r>
    </w:p>
    <w:p w:rsidR="006D728C" w:rsidRPr="000C5E1C" w:rsidRDefault="0052482C" w:rsidP="002D724B">
      <w:pPr>
        <w:shd w:val="clear" w:color="auto" w:fill="FFFFFF"/>
        <w:spacing w:after="0" w:line="240" w:lineRule="auto"/>
        <w:rPr>
          <w:rFonts w:ascii="Comic Sans MS" w:eastAsia="Times New Roman" w:hAnsi="Comic Sans MS" w:cs="Arial"/>
          <w:color w:val="606060"/>
          <w:sz w:val="24"/>
          <w:szCs w:val="24"/>
        </w:rPr>
      </w:pPr>
      <w:r>
        <w:rPr>
          <w:rFonts w:ascii="Comic Sans MS" w:eastAsia="Times New Roman" w:hAnsi="Comic Sans MS" w:cs="Arial"/>
          <w:sz w:val="24"/>
          <w:szCs w:val="24"/>
        </w:rPr>
        <w:t xml:space="preserve">        </w:t>
      </w:r>
      <w:r w:rsidR="006D728C" w:rsidRPr="000C5E1C">
        <w:rPr>
          <w:rFonts w:ascii="Comic Sans MS" w:eastAsia="Times New Roman" w:hAnsi="Comic Sans MS" w:cs="Arial"/>
          <w:sz w:val="24"/>
          <w:szCs w:val="24"/>
        </w:rPr>
        <w:t xml:space="preserve">ArrayStoreException occurs when you have stored an element of type other </w:t>
      </w:r>
      <w:r w:rsidR="000C5E1C">
        <w:rPr>
          <w:rFonts w:ascii="Comic Sans MS" w:eastAsia="Times New Roman" w:hAnsi="Comic Sans MS" w:cs="Arial"/>
          <w:sz w:val="24"/>
          <w:szCs w:val="24"/>
        </w:rPr>
        <w:t xml:space="preserve">     </w:t>
      </w:r>
      <w:r>
        <w:rPr>
          <w:rFonts w:ascii="Comic Sans MS" w:eastAsia="Times New Roman" w:hAnsi="Comic Sans MS" w:cs="Arial"/>
          <w:sz w:val="24"/>
          <w:szCs w:val="24"/>
        </w:rPr>
        <w:t xml:space="preserve">     </w:t>
      </w:r>
      <w:r w:rsidR="006D728C" w:rsidRPr="000C5E1C">
        <w:rPr>
          <w:rFonts w:ascii="Comic Sans MS" w:eastAsia="Times New Roman" w:hAnsi="Comic Sans MS" w:cs="Arial"/>
          <w:sz w:val="24"/>
          <w:szCs w:val="24"/>
        </w:rPr>
        <w:t>than type of array</w:t>
      </w:r>
      <w:r w:rsidR="006D728C" w:rsidRPr="000C5E1C">
        <w:rPr>
          <w:rFonts w:ascii="Comic Sans MS" w:eastAsia="Times New Roman" w:hAnsi="Comic Sans MS" w:cs="Arial"/>
          <w:color w:val="606060"/>
          <w:sz w:val="26"/>
          <w:szCs w:val="26"/>
        </w:rPr>
        <w:t>.</w:t>
      </w:r>
    </w:p>
    <w:p w:rsidR="00712B0A" w:rsidRPr="000C5E1C" w:rsidRDefault="00712B0A" w:rsidP="002D724B">
      <w:pPr>
        <w:spacing w:before="240" w:after="0" w:line="240" w:lineRule="auto"/>
        <w:rPr>
          <w:rStyle w:val="Strong"/>
          <w:rFonts w:ascii="Comic Sans MS" w:hAnsi="Comic Sans MS"/>
          <w:color w:val="0070C0"/>
          <w:sz w:val="36"/>
          <w:szCs w:val="36"/>
          <w:bdr w:val="none" w:sz="0" w:space="0" w:color="auto" w:frame="1"/>
          <w:shd w:val="clear" w:color="auto" w:fill="FFFFFF"/>
        </w:rPr>
      </w:pPr>
      <w:r w:rsidRPr="000C5E1C">
        <w:rPr>
          <w:rStyle w:val="Strong"/>
          <w:rFonts w:ascii="Comic Sans MS" w:hAnsi="Comic Sans MS"/>
          <w:color w:val="0070C0"/>
          <w:sz w:val="36"/>
          <w:szCs w:val="36"/>
          <w:bdr w:val="none" w:sz="0" w:space="0" w:color="auto" w:frame="1"/>
          <w:shd w:val="clear" w:color="auto" w:fill="FFFFFF"/>
        </w:rPr>
        <w:t>How to check array contains value or not?</w:t>
      </w:r>
    </w:p>
    <w:p w:rsidR="006D728C" w:rsidRPr="0052482C" w:rsidRDefault="006D728C" w:rsidP="002D724B">
      <w:pPr>
        <w:shd w:val="clear" w:color="auto" w:fill="FFFFFF"/>
        <w:spacing w:after="0" w:line="240" w:lineRule="auto"/>
        <w:rPr>
          <w:rFonts w:ascii="Comic Sans MS" w:eastAsia="Times New Roman" w:hAnsi="Comic Sans MS" w:cs="Arial"/>
          <w:sz w:val="26"/>
          <w:szCs w:val="26"/>
        </w:rPr>
      </w:pPr>
      <w:r w:rsidRPr="0052482C">
        <w:rPr>
          <w:rFonts w:ascii="Comic Sans MS" w:eastAsia="Times New Roman" w:hAnsi="Comic Sans MS" w:cs="Arial"/>
          <w:sz w:val="26"/>
          <w:szCs w:val="26"/>
        </w:rPr>
        <w:t>Using </w:t>
      </w:r>
      <w:r w:rsidRPr="0052482C">
        <w:rPr>
          <w:rFonts w:ascii="Comic Sans MS" w:eastAsia="Times New Roman" w:hAnsi="Comic Sans MS" w:cs="Courier New"/>
          <w:sz w:val="20"/>
          <w:szCs w:val="20"/>
          <w:shd w:val="clear" w:color="auto" w:fill="F9F9F9"/>
        </w:rPr>
        <w:t>List</w:t>
      </w:r>
      <w:r w:rsidRPr="0052482C">
        <w:rPr>
          <w:rFonts w:ascii="Comic Sans MS" w:eastAsia="Times New Roman" w:hAnsi="Comic Sans MS" w:cs="Arial"/>
          <w:sz w:val="26"/>
          <w:szCs w:val="26"/>
        </w:rPr>
        <w:t>:</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6D728C" w:rsidRPr="0052482C" w:rsidTr="00334327">
        <w:trPr>
          <w:tblCellSpacing w:w="15" w:type="dxa"/>
        </w:trPr>
        <w:tc>
          <w:tcPr>
            <w:tcW w:w="11805" w:type="dxa"/>
            <w:shd w:val="clear" w:color="auto" w:fill="FFFFFF"/>
            <w:tcMar>
              <w:top w:w="0" w:type="dxa"/>
              <w:left w:w="0" w:type="dxa"/>
              <w:bottom w:w="0" w:type="dxa"/>
              <w:right w:w="0" w:type="dxa"/>
            </w:tcMar>
            <w:vAlign w:val="center"/>
            <w:hideMark/>
          </w:tcPr>
          <w:p w:rsidR="006D728C" w:rsidRPr="0052482C" w:rsidRDefault="006D728C"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b/>
                <w:bCs/>
                <w:sz w:val="20"/>
                <w:szCs w:val="20"/>
              </w:rPr>
              <w:t>public</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static</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b/>
                <w:bCs/>
                <w:sz w:val="20"/>
                <w:szCs w:val="20"/>
              </w:rPr>
              <w:t>boolean</w:t>
            </w:r>
            <w:proofErr w:type="spellEnd"/>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useList</w:t>
            </w:r>
            <w:proofErr w:type="spellEnd"/>
            <w:r w:rsidRPr="0052482C">
              <w:rPr>
                <w:rFonts w:ascii="Comic Sans MS" w:eastAsia="Times New Roman" w:hAnsi="Comic Sans MS" w:cs="Courier New"/>
                <w:sz w:val="20"/>
                <w:szCs w:val="20"/>
              </w:rPr>
              <w:t xml:space="preserve">(String[] </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 xml:space="preserve">, String </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 {</w:t>
            </w:r>
          </w:p>
          <w:p w:rsidR="006D728C" w:rsidRPr="0052482C" w:rsidRDefault="006D728C"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Arrays.asList</w:t>
            </w:r>
            <w:proofErr w:type="spellEnd"/>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).contains(</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w:t>
            </w:r>
          </w:p>
          <w:p w:rsidR="006D728C" w:rsidRPr="0052482C" w:rsidRDefault="006D728C"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w:t>
            </w:r>
          </w:p>
        </w:tc>
      </w:tr>
    </w:tbl>
    <w:p w:rsidR="00334327" w:rsidRPr="0052482C" w:rsidRDefault="00334327" w:rsidP="002D724B">
      <w:pPr>
        <w:shd w:val="clear" w:color="auto" w:fill="FFFFFF"/>
        <w:spacing w:after="0" w:line="240" w:lineRule="auto"/>
        <w:rPr>
          <w:rFonts w:ascii="Comic Sans MS" w:eastAsia="Times New Roman" w:hAnsi="Comic Sans MS" w:cs="Arial"/>
          <w:sz w:val="26"/>
          <w:szCs w:val="26"/>
        </w:rPr>
      </w:pPr>
      <w:r w:rsidRPr="0052482C">
        <w:rPr>
          <w:rFonts w:ascii="Comic Sans MS" w:eastAsia="Times New Roman" w:hAnsi="Comic Sans MS" w:cs="Arial"/>
          <w:sz w:val="26"/>
          <w:szCs w:val="26"/>
        </w:rPr>
        <w:t>Using </w:t>
      </w:r>
      <w:r w:rsidRPr="0052482C">
        <w:rPr>
          <w:rFonts w:ascii="Comic Sans MS" w:eastAsia="Times New Roman" w:hAnsi="Comic Sans MS" w:cs="Courier New"/>
          <w:sz w:val="20"/>
          <w:szCs w:val="20"/>
          <w:shd w:val="clear" w:color="auto" w:fill="F9F9F9"/>
        </w:rPr>
        <w:t>Set</w:t>
      </w:r>
      <w:r w:rsidRPr="0052482C">
        <w:rPr>
          <w:rFonts w:ascii="Comic Sans MS" w:eastAsia="Times New Roman" w:hAnsi="Comic Sans MS" w:cs="Arial"/>
          <w:sz w:val="26"/>
          <w:szCs w:val="26"/>
        </w:rPr>
        <w:t>:</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334327" w:rsidRPr="0052482C"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b/>
                <w:bCs/>
                <w:sz w:val="20"/>
                <w:szCs w:val="20"/>
              </w:rPr>
              <w:t>public</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static</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b/>
                <w:bCs/>
                <w:sz w:val="20"/>
                <w:szCs w:val="20"/>
              </w:rPr>
              <w:t>boolean</w:t>
            </w:r>
            <w:proofErr w:type="spellEnd"/>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useSet</w:t>
            </w:r>
            <w:proofErr w:type="spellEnd"/>
            <w:r w:rsidRPr="0052482C">
              <w:rPr>
                <w:rFonts w:ascii="Comic Sans MS" w:eastAsia="Times New Roman" w:hAnsi="Comic Sans MS" w:cs="Courier New"/>
                <w:sz w:val="20"/>
                <w:szCs w:val="20"/>
              </w:rPr>
              <w:t xml:space="preserve">(String[] </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 xml:space="preserve">, String </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 {</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t xml:space="preserve">Set&lt;String&gt; set = </w:t>
            </w:r>
            <w:r w:rsidRPr="0052482C">
              <w:rPr>
                <w:rFonts w:ascii="Comic Sans MS" w:eastAsia="Times New Roman" w:hAnsi="Comic Sans MS" w:cs="Courier New"/>
                <w:b/>
                <w:bCs/>
                <w:sz w:val="20"/>
                <w:szCs w:val="20"/>
              </w:rPr>
              <w:t>new</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HashSet</w:t>
            </w:r>
            <w:proofErr w:type="spellEnd"/>
            <w:r w:rsidRPr="0052482C">
              <w:rPr>
                <w:rFonts w:ascii="Comic Sans MS" w:eastAsia="Times New Roman" w:hAnsi="Comic Sans MS" w:cs="Courier New"/>
                <w:sz w:val="20"/>
                <w:szCs w:val="20"/>
              </w:rPr>
              <w:t>&lt;String&gt;(</w:t>
            </w:r>
            <w:proofErr w:type="spellStart"/>
            <w:r w:rsidRPr="0052482C">
              <w:rPr>
                <w:rFonts w:ascii="Comic Sans MS" w:eastAsia="Times New Roman" w:hAnsi="Comic Sans MS" w:cs="Courier New"/>
                <w:sz w:val="20"/>
                <w:szCs w:val="20"/>
              </w:rPr>
              <w:t>Arrays.asList</w:t>
            </w:r>
            <w:proofErr w:type="spellEnd"/>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set.contains</w:t>
            </w:r>
            <w:proofErr w:type="spellEnd"/>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w:t>
            </w:r>
          </w:p>
        </w:tc>
      </w:tr>
    </w:tbl>
    <w:p w:rsidR="00334327" w:rsidRPr="0052482C" w:rsidRDefault="00334327" w:rsidP="002D724B">
      <w:pPr>
        <w:shd w:val="clear" w:color="auto" w:fill="FFFFFF"/>
        <w:spacing w:after="300" w:line="240" w:lineRule="auto"/>
        <w:rPr>
          <w:rFonts w:ascii="Comic Sans MS" w:eastAsia="Times New Roman" w:hAnsi="Comic Sans MS" w:cs="Arial"/>
          <w:sz w:val="26"/>
          <w:szCs w:val="26"/>
        </w:rPr>
      </w:pPr>
      <w:r w:rsidRPr="0052482C">
        <w:rPr>
          <w:rFonts w:ascii="Comic Sans MS" w:eastAsia="Times New Roman" w:hAnsi="Comic Sans MS" w:cs="Arial"/>
          <w:sz w:val="26"/>
          <w:szCs w:val="26"/>
        </w:rPr>
        <w:t>Using a simple loop:</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334327" w:rsidRPr="0052482C"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b/>
                <w:bCs/>
                <w:sz w:val="20"/>
                <w:szCs w:val="20"/>
              </w:rPr>
              <w:t>public</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static</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b/>
                <w:bCs/>
                <w:sz w:val="20"/>
                <w:szCs w:val="20"/>
              </w:rPr>
              <w:t>boolean</w:t>
            </w:r>
            <w:proofErr w:type="spellEnd"/>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useLoop</w:t>
            </w:r>
            <w:proofErr w:type="spellEnd"/>
            <w:r w:rsidRPr="0052482C">
              <w:rPr>
                <w:rFonts w:ascii="Comic Sans MS" w:eastAsia="Times New Roman" w:hAnsi="Comic Sans MS" w:cs="Courier New"/>
                <w:sz w:val="20"/>
                <w:szCs w:val="20"/>
              </w:rPr>
              <w:t xml:space="preserve">(String[] </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 xml:space="preserve">, String </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 {</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lastRenderedPageBreak/>
              <w:tab/>
            </w:r>
            <w:r w:rsidRPr="0052482C">
              <w:rPr>
                <w:rFonts w:ascii="Comic Sans MS" w:eastAsia="Times New Roman" w:hAnsi="Comic Sans MS" w:cs="Courier New"/>
                <w:b/>
                <w:bCs/>
                <w:sz w:val="20"/>
                <w:szCs w:val="20"/>
              </w:rPr>
              <w:t>for</w:t>
            </w:r>
            <w:r w:rsidRPr="0052482C">
              <w:rPr>
                <w:rFonts w:ascii="Comic Sans MS" w:eastAsia="Times New Roman" w:hAnsi="Comic Sans MS" w:cs="Courier New"/>
                <w:sz w:val="20"/>
                <w:szCs w:val="20"/>
              </w:rPr>
              <w:t xml:space="preserve">(String s: </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if</w:t>
            </w:r>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s.equals</w:t>
            </w:r>
            <w:proofErr w:type="spellEnd"/>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sz w:val="20"/>
                <w:szCs w:val="20"/>
              </w:rPr>
              <w:tab/>
            </w: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true</w:t>
            </w:r>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false</w:t>
            </w:r>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w:t>
            </w:r>
          </w:p>
        </w:tc>
      </w:tr>
    </w:tbl>
    <w:p w:rsidR="00334327" w:rsidRPr="0052482C" w:rsidRDefault="00334327" w:rsidP="002D724B">
      <w:pPr>
        <w:shd w:val="clear" w:color="auto" w:fill="FFFFFF"/>
        <w:spacing w:after="0" w:line="240" w:lineRule="auto"/>
        <w:rPr>
          <w:rFonts w:ascii="Comic Sans MS" w:eastAsia="Times New Roman" w:hAnsi="Comic Sans MS" w:cs="Arial"/>
          <w:sz w:val="26"/>
          <w:szCs w:val="26"/>
        </w:rPr>
      </w:pPr>
      <w:r w:rsidRPr="0052482C">
        <w:rPr>
          <w:rFonts w:ascii="Comic Sans MS" w:eastAsia="Times New Roman" w:hAnsi="Comic Sans MS" w:cs="Arial"/>
          <w:sz w:val="26"/>
          <w:szCs w:val="26"/>
        </w:rPr>
        <w:lastRenderedPageBreak/>
        <w:t xml:space="preserve"> Using </w:t>
      </w:r>
      <w:proofErr w:type="spellStart"/>
      <w:proofErr w:type="gramStart"/>
      <w:r w:rsidRPr="0052482C">
        <w:rPr>
          <w:rFonts w:ascii="Comic Sans MS" w:eastAsia="Times New Roman" w:hAnsi="Comic Sans MS" w:cs="Courier New"/>
          <w:sz w:val="20"/>
          <w:szCs w:val="20"/>
          <w:shd w:val="clear" w:color="auto" w:fill="F9F9F9"/>
        </w:rPr>
        <w:t>Arrays.binarySearch</w:t>
      </w:r>
      <w:proofErr w:type="spellEnd"/>
      <w:r w:rsidRPr="0052482C">
        <w:rPr>
          <w:rFonts w:ascii="Comic Sans MS" w:eastAsia="Times New Roman" w:hAnsi="Comic Sans MS" w:cs="Courier New"/>
          <w:sz w:val="20"/>
          <w:szCs w:val="20"/>
          <w:shd w:val="clear" w:color="auto" w:fill="F9F9F9"/>
        </w:rPr>
        <w:t>(</w:t>
      </w:r>
      <w:proofErr w:type="gramEnd"/>
      <w:r w:rsidRPr="0052482C">
        <w:rPr>
          <w:rFonts w:ascii="Comic Sans MS" w:eastAsia="Times New Roman" w:hAnsi="Comic Sans MS" w:cs="Courier New"/>
          <w:sz w:val="20"/>
          <w:szCs w:val="20"/>
          <w:shd w:val="clear" w:color="auto" w:fill="F9F9F9"/>
        </w:rPr>
        <w:t>)</w:t>
      </w:r>
      <w:r w:rsidRPr="0052482C">
        <w:rPr>
          <w:rFonts w:ascii="Comic Sans MS" w:eastAsia="Times New Roman" w:hAnsi="Comic Sans MS" w:cs="Arial"/>
          <w:sz w:val="26"/>
          <w:szCs w:val="26"/>
        </w:rPr>
        <w:t>:</w:t>
      </w:r>
      <w:r w:rsidRPr="0052482C">
        <w:rPr>
          <w:rFonts w:ascii="Comic Sans MS" w:eastAsia="Times New Roman" w:hAnsi="Comic Sans MS" w:cs="Arial"/>
          <w:sz w:val="26"/>
          <w:szCs w:val="26"/>
        </w:rPr>
        <w:br/>
      </w:r>
      <w:proofErr w:type="spellStart"/>
      <w:r w:rsidRPr="0052482C">
        <w:rPr>
          <w:rFonts w:ascii="Comic Sans MS" w:eastAsia="Times New Roman" w:hAnsi="Comic Sans MS" w:cs="Courier New"/>
          <w:sz w:val="20"/>
          <w:szCs w:val="20"/>
          <w:shd w:val="clear" w:color="auto" w:fill="F9F9F9"/>
        </w:rPr>
        <w:t>binarySearch</w:t>
      </w:r>
      <w:proofErr w:type="spellEnd"/>
      <w:r w:rsidRPr="0052482C">
        <w:rPr>
          <w:rFonts w:ascii="Comic Sans MS" w:eastAsia="Times New Roman" w:hAnsi="Comic Sans MS" w:cs="Courier New"/>
          <w:sz w:val="20"/>
          <w:szCs w:val="20"/>
          <w:shd w:val="clear" w:color="auto" w:fill="F9F9F9"/>
        </w:rPr>
        <w:t>()</w:t>
      </w:r>
      <w:r w:rsidRPr="0052482C">
        <w:rPr>
          <w:rFonts w:ascii="Comic Sans MS" w:eastAsia="Times New Roman" w:hAnsi="Comic Sans MS" w:cs="Arial"/>
          <w:sz w:val="26"/>
          <w:szCs w:val="26"/>
        </w:rPr>
        <w:t> can ONLY be used on sorted arrays. If the array is sorted, you can use the following code to search the target element:</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334327" w:rsidRPr="0052482C"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b/>
                <w:bCs/>
                <w:sz w:val="20"/>
                <w:szCs w:val="20"/>
              </w:rPr>
              <w:t>public</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static</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b/>
                <w:bCs/>
                <w:sz w:val="20"/>
                <w:szCs w:val="20"/>
              </w:rPr>
              <w:t>boolean</w:t>
            </w:r>
            <w:proofErr w:type="spellEnd"/>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useArraysBinarySearch</w:t>
            </w:r>
            <w:proofErr w:type="spellEnd"/>
            <w:r w:rsidRPr="0052482C">
              <w:rPr>
                <w:rFonts w:ascii="Comic Sans MS" w:eastAsia="Times New Roman" w:hAnsi="Comic Sans MS" w:cs="Courier New"/>
                <w:sz w:val="20"/>
                <w:szCs w:val="20"/>
              </w:rPr>
              <w:t xml:space="preserve">(String[] </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 xml:space="preserve">, String </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 {</w:t>
            </w:r>
            <w:r w:rsidRPr="0052482C">
              <w:rPr>
                <w:rFonts w:ascii="Comic Sans MS" w:eastAsia="Times New Roman" w:hAnsi="Comic Sans MS" w:cs="Courier New"/>
                <w:sz w:val="20"/>
                <w:szCs w:val="20"/>
              </w:rPr>
              <w:tab/>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proofErr w:type="spellStart"/>
            <w:r w:rsidRPr="0052482C">
              <w:rPr>
                <w:rFonts w:ascii="Comic Sans MS" w:eastAsia="Times New Roman" w:hAnsi="Comic Sans MS" w:cs="Courier New"/>
                <w:b/>
                <w:bCs/>
                <w:sz w:val="20"/>
                <w:szCs w:val="20"/>
              </w:rPr>
              <w:t>int</w:t>
            </w:r>
            <w:proofErr w:type="spellEnd"/>
            <w:r w:rsidRPr="0052482C">
              <w:rPr>
                <w:rFonts w:ascii="Comic Sans MS" w:eastAsia="Times New Roman" w:hAnsi="Comic Sans MS" w:cs="Courier New"/>
                <w:sz w:val="20"/>
                <w:szCs w:val="20"/>
              </w:rPr>
              <w:t xml:space="preserve"> a =  </w:t>
            </w:r>
            <w:proofErr w:type="spellStart"/>
            <w:r w:rsidRPr="0052482C">
              <w:rPr>
                <w:rFonts w:ascii="Comic Sans MS" w:eastAsia="Times New Roman" w:hAnsi="Comic Sans MS" w:cs="Courier New"/>
                <w:sz w:val="20"/>
                <w:szCs w:val="20"/>
              </w:rPr>
              <w:t>Arrays.binarySearch</w:t>
            </w:r>
            <w:proofErr w:type="spellEnd"/>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if</w:t>
            </w:r>
            <w:r w:rsidRPr="0052482C">
              <w:rPr>
                <w:rFonts w:ascii="Comic Sans MS" w:eastAsia="Times New Roman" w:hAnsi="Comic Sans MS" w:cs="Courier New"/>
                <w:sz w:val="20"/>
                <w:szCs w:val="20"/>
              </w:rPr>
              <w:t>(a &gt; 0)</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true</w:t>
            </w:r>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else</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false</w:t>
            </w:r>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w:t>
            </w:r>
          </w:p>
        </w:tc>
      </w:tr>
    </w:tbl>
    <w:p w:rsidR="00334327" w:rsidRPr="0052482C" w:rsidRDefault="00334327" w:rsidP="002D724B">
      <w:pPr>
        <w:tabs>
          <w:tab w:val="left" w:pos="2039"/>
        </w:tabs>
        <w:spacing w:before="240" w:after="0" w:line="240" w:lineRule="auto"/>
        <w:rPr>
          <w:rFonts w:ascii="Comic Sans MS" w:hAnsi="Comic Sans MS"/>
          <w:b/>
          <w:sz w:val="36"/>
          <w:szCs w:val="36"/>
        </w:rPr>
      </w:pPr>
      <w:r w:rsidRPr="000C5E1C">
        <w:rPr>
          <w:rFonts w:ascii="Comic Sans MS" w:hAnsi="Comic Sans MS" w:cs="Times New Roman"/>
          <w:b/>
          <w:color w:val="FF0000"/>
          <w:sz w:val="36"/>
          <w:szCs w:val="28"/>
        </w:rPr>
        <w:t>String:</w:t>
      </w:r>
    </w:p>
    <w:p w:rsidR="00334327" w:rsidRPr="000C5E1C" w:rsidRDefault="00334327" w:rsidP="002D724B">
      <w:pPr>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What is String in Java?</w:t>
      </w:r>
    </w:p>
    <w:p w:rsidR="00334327" w:rsidRPr="000C5E1C" w:rsidRDefault="00334327" w:rsidP="002D724B">
      <w:pPr>
        <w:spacing w:before="360" w:after="0" w:line="240" w:lineRule="auto"/>
        <w:ind w:left="360"/>
        <w:rPr>
          <w:rFonts w:ascii="Comic Sans MS" w:hAnsi="Comic Sans MS" w:cs="Times New Roman"/>
          <w:color w:val="000000" w:themeColor="text1"/>
          <w:sz w:val="24"/>
          <w:szCs w:val="24"/>
        </w:rPr>
      </w:pPr>
      <w:r w:rsidRPr="000C5E1C">
        <w:rPr>
          <w:rFonts w:ascii="Comic Sans MS" w:hAnsi="Comic Sans MS" w:cs="Times New Roman"/>
          <w:color w:val="000000" w:themeColor="text1"/>
          <w:sz w:val="24"/>
          <w:szCs w:val="24"/>
        </w:rPr>
        <w:t xml:space="preserve">String is a Class in java and defined in </w:t>
      </w:r>
      <w:proofErr w:type="spellStart"/>
      <w:r w:rsidRPr="000C5E1C">
        <w:rPr>
          <w:rFonts w:ascii="Comic Sans MS" w:hAnsi="Comic Sans MS" w:cs="Times New Roman"/>
          <w:color w:val="000000" w:themeColor="text1"/>
          <w:sz w:val="24"/>
          <w:szCs w:val="24"/>
        </w:rPr>
        <w:t>java.lang</w:t>
      </w:r>
      <w:proofErr w:type="spellEnd"/>
      <w:r w:rsidRPr="000C5E1C">
        <w:rPr>
          <w:rFonts w:ascii="Comic Sans MS" w:hAnsi="Comic Sans MS" w:cs="Times New Roman"/>
          <w:color w:val="000000" w:themeColor="text1"/>
          <w:sz w:val="24"/>
          <w:szCs w:val="24"/>
        </w:rPr>
        <w:t xml:space="preserve"> package. It’s not a primitive data type like. </w:t>
      </w:r>
      <w:proofErr w:type="spellStart"/>
      <w:proofErr w:type="gramStart"/>
      <w:r w:rsidRPr="000C5E1C">
        <w:rPr>
          <w:rFonts w:ascii="Comic Sans MS" w:hAnsi="Comic Sans MS" w:cs="Times New Roman"/>
          <w:color w:val="000000" w:themeColor="text1"/>
          <w:sz w:val="24"/>
          <w:szCs w:val="24"/>
        </w:rPr>
        <w:t>int</w:t>
      </w:r>
      <w:proofErr w:type="spellEnd"/>
      <w:proofErr w:type="gramEnd"/>
      <w:r w:rsidRPr="000C5E1C">
        <w:rPr>
          <w:rFonts w:ascii="Comic Sans MS" w:hAnsi="Comic Sans MS" w:cs="Times New Roman"/>
          <w:color w:val="000000" w:themeColor="text1"/>
          <w:sz w:val="24"/>
          <w:szCs w:val="24"/>
        </w:rPr>
        <w:t xml:space="preserve"> and long. String class represents character Strings. String is used in almost all the Java applications and there are some interesting facts we should know about String. String in immutable and final in Java and JVM uses String Pool to store all the String objects. Some other interesting things about String is the way we can instantiate a String object using double quotes and overloading of “+” operator for concatenation.</w:t>
      </w:r>
    </w:p>
    <w:p w:rsidR="002D724B" w:rsidRDefault="002D724B" w:rsidP="002D724B">
      <w:pPr>
        <w:spacing w:before="360" w:after="0" w:line="240" w:lineRule="auto"/>
        <w:rPr>
          <w:rFonts w:ascii="Comic Sans MS" w:hAnsi="Comic Sans MS" w:cs="Times New Roman"/>
          <w:b/>
          <w:color w:val="0070C0"/>
          <w:sz w:val="36"/>
          <w:szCs w:val="36"/>
        </w:rPr>
      </w:pPr>
    </w:p>
    <w:p w:rsidR="00334327" w:rsidRPr="000C5E1C" w:rsidRDefault="00334327" w:rsidP="002D724B">
      <w:pPr>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What are different ways to create String Object?</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There are various ways you can create a </w:t>
      </w:r>
      <w:r w:rsidRPr="0058710E">
        <w:rPr>
          <w:rFonts w:ascii="Comic Sans MS" w:hAnsi="Comic Sans MS"/>
          <w:b/>
          <w:bCs/>
          <w:sz w:val="27"/>
          <w:szCs w:val="27"/>
        </w:rPr>
        <w:t>String Object</w:t>
      </w:r>
      <w:r w:rsidRPr="0058710E">
        <w:rPr>
          <w:rFonts w:ascii="Comic Sans MS" w:hAnsi="Comic Sans MS"/>
          <w:sz w:val="27"/>
          <w:szCs w:val="27"/>
        </w:rPr>
        <w:t> in Java:</w:t>
      </w:r>
    </w:p>
    <w:p w:rsidR="00670731" w:rsidRPr="0058710E" w:rsidRDefault="00670731" w:rsidP="002D724B">
      <w:pPr>
        <w:pStyle w:val="Heading2"/>
        <w:numPr>
          <w:ilvl w:val="0"/>
          <w:numId w:val="37"/>
        </w:numPr>
        <w:shd w:val="clear" w:color="auto" w:fill="FFFFFF"/>
        <w:spacing w:line="240" w:lineRule="auto"/>
        <w:rPr>
          <w:rFonts w:ascii="Comic Sans MS" w:hAnsi="Comic Sans MS"/>
          <w:color w:val="auto"/>
        </w:rPr>
      </w:pPr>
      <w:r w:rsidRPr="0058710E">
        <w:rPr>
          <w:rFonts w:ascii="Comic Sans MS" w:hAnsi="Comic Sans MS"/>
          <w:color w:val="auto"/>
        </w:rPr>
        <w:t>Using String literal</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You can create String objects with String </w:t>
      </w:r>
      <w:r w:rsidRPr="0058710E">
        <w:rPr>
          <w:rFonts w:ascii="Comic Sans MS" w:hAnsi="Comic Sans MS"/>
          <w:b/>
          <w:bCs/>
          <w:sz w:val="27"/>
          <w:szCs w:val="27"/>
        </w:rPr>
        <w:t>literal</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lastRenderedPageBreak/>
        <w:t xml:space="preserve">String </w:t>
      </w:r>
      <w:proofErr w:type="spellStart"/>
      <w:r w:rsidRPr="0058710E">
        <w:rPr>
          <w:rFonts w:ascii="Comic Sans MS" w:hAnsi="Comic Sans MS"/>
          <w:sz w:val="27"/>
          <w:szCs w:val="27"/>
        </w:rPr>
        <w:t>str</w:t>
      </w:r>
      <w:proofErr w:type="spellEnd"/>
      <w:r w:rsidRPr="0058710E">
        <w:rPr>
          <w:rFonts w:ascii="Comic Sans MS" w:hAnsi="Comic Sans MS"/>
          <w:sz w:val="27"/>
          <w:szCs w:val="27"/>
        </w:rPr>
        <w:t>="Hello!</w:t>
      </w:r>
      <w:proofErr w:type="gramStart"/>
      <w:r w:rsidRPr="0058710E">
        <w:rPr>
          <w:rFonts w:ascii="Comic Sans MS" w:hAnsi="Comic Sans MS"/>
          <w:sz w:val="27"/>
          <w:szCs w:val="27"/>
        </w:rPr>
        <w:t>";</w:t>
      </w:r>
      <w:proofErr w:type="gramEnd"/>
    </w:p>
    <w:p w:rsidR="00670731" w:rsidRPr="0058710E" w:rsidRDefault="00670731" w:rsidP="002D724B">
      <w:pPr>
        <w:pStyle w:val="Heading2"/>
        <w:numPr>
          <w:ilvl w:val="0"/>
          <w:numId w:val="37"/>
        </w:numPr>
        <w:shd w:val="clear" w:color="auto" w:fill="FFFFFF"/>
        <w:spacing w:line="240" w:lineRule="auto"/>
        <w:rPr>
          <w:rFonts w:ascii="Comic Sans MS" w:hAnsi="Comic Sans MS"/>
          <w:color w:val="auto"/>
        </w:rPr>
      </w:pPr>
      <w:r w:rsidRPr="0058710E">
        <w:rPr>
          <w:rFonts w:ascii="Comic Sans MS" w:hAnsi="Comic Sans MS"/>
          <w:color w:val="auto"/>
        </w:rPr>
        <w:t>Using new keyword</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This is the common way to create a String object in java.</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 xml:space="preserve">String str1= new </w:t>
      </w:r>
      <w:proofErr w:type="gramStart"/>
      <w:r w:rsidRPr="0058710E">
        <w:rPr>
          <w:rFonts w:ascii="Comic Sans MS" w:hAnsi="Comic Sans MS"/>
          <w:sz w:val="27"/>
          <w:szCs w:val="27"/>
        </w:rPr>
        <w:t>String(</w:t>
      </w:r>
      <w:proofErr w:type="gramEnd"/>
      <w:r w:rsidRPr="0058710E">
        <w:rPr>
          <w:rFonts w:ascii="Comic Sans MS" w:hAnsi="Comic Sans MS"/>
          <w:sz w:val="27"/>
          <w:szCs w:val="27"/>
        </w:rPr>
        <w:t>"Hello!");</w:t>
      </w:r>
    </w:p>
    <w:p w:rsidR="00670731" w:rsidRPr="0058710E" w:rsidRDefault="00670731" w:rsidP="002D724B">
      <w:pPr>
        <w:pStyle w:val="Heading2"/>
        <w:numPr>
          <w:ilvl w:val="0"/>
          <w:numId w:val="37"/>
        </w:numPr>
        <w:shd w:val="clear" w:color="auto" w:fill="FFFFFF"/>
        <w:spacing w:line="240" w:lineRule="auto"/>
        <w:rPr>
          <w:rFonts w:ascii="Comic Sans MS" w:hAnsi="Comic Sans MS"/>
          <w:color w:val="auto"/>
        </w:rPr>
      </w:pPr>
      <w:r w:rsidRPr="0058710E">
        <w:rPr>
          <w:rFonts w:ascii="Comic Sans MS" w:hAnsi="Comic Sans MS"/>
          <w:color w:val="auto"/>
        </w:rPr>
        <w:t>Using character array</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You could also convert </w:t>
      </w:r>
      <w:r w:rsidRPr="0058710E">
        <w:rPr>
          <w:rFonts w:ascii="Comic Sans MS" w:hAnsi="Comic Sans MS"/>
          <w:b/>
          <w:bCs/>
          <w:sz w:val="27"/>
          <w:szCs w:val="27"/>
        </w:rPr>
        <w:t>character array</w:t>
      </w:r>
      <w:r w:rsidRPr="0058710E">
        <w:rPr>
          <w:rFonts w:ascii="Comic Sans MS" w:hAnsi="Comic Sans MS"/>
          <w:sz w:val="27"/>
          <w:szCs w:val="27"/>
        </w:rPr>
        <w:t> into String here</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 xml:space="preserve">char </w:t>
      </w:r>
      <w:proofErr w:type="spellStart"/>
      <w:r w:rsidRPr="0058710E">
        <w:rPr>
          <w:rFonts w:ascii="Comic Sans MS" w:hAnsi="Comic Sans MS"/>
          <w:sz w:val="27"/>
          <w:szCs w:val="27"/>
        </w:rPr>
        <w:t>ch</w:t>
      </w:r>
      <w:proofErr w:type="spellEnd"/>
      <w:r w:rsidRPr="0058710E">
        <w:rPr>
          <w:rFonts w:ascii="Comic Sans MS" w:hAnsi="Comic Sans MS"/>
          <w:sz w:val="27"/>
          <w:szCs w:val="27"/>
        </w:rPr>
        <w:t>[]={ '</w:t>
      </w:r>
      <w:proofErr w:type="spellStart"/>
      <w:r w:rsidRPr="0058710E">
        <w:rPr>
          <w:rFonts w:ascii="Comic Sans MS" w:hAnsi="Comic Sans MS"/>
          <w:sz w:val="27"/>
          <w:szCs w:val="27"/>
        </w:rPr>
        <w:t>H','e','l','l','o</w:t>
      </w:r>
      <w:proofErr w:type="spellEnd"/>
      <w:r w:rsidRPr="0058710E">
        <w:rPr>
          <w:rFonts w:ascii="Comic Sans MS" w:hAnsi="Comic Sans MS"/>
          <w:sz w:val="27"/>
          <w:szCs w:val="27"/>
        </w:rPr>
        <w:t>','!',};</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 xml:space="preserve">String str1=new </w:t>
      </w:r>
      <w:proofErr w:type="gramStart"/>
      <w:r w:rsidRPr="0058710E">
        <w:rPr>
          <w:rFonts w:ascii="Comic Sans MS" w:hAnsi="Comic Sans MS"/>
          <w:sz w:val="27"/>
          <w:szCs w:val="27"/>
        </w:rPr>
        <w:t>String(</w:t>
      </w:r>
      <w:proofErr w:type="spellStart"/>
      <w:proofErr w:type="gramEnd"/>
      <w:r w:rsidRPr="0058710E">
        <w:rPr>
          <w:rFonts w:ascii="Comic Sans MS" w:hAnsi="Comic Sans MS"/>
          <w:sz w:val="27"/>
          <w:szCs w:val="27"/>
        </w:rPr>
        <w:t>ch</w:t>
      </w:r>
      <w:proofErr w:type="spellEnd"/>
      <w:r w:rsidRPr="0058710E">
        <w:rPr>
          <w:rFonts w:ascii="Comic Sans MS" w:hAnsi="Comic Sans MS"/>
          <w:sz w:val="27"/>
          <w:szCs w:val="27"/>
        </w:rPr>
        <w:t>);</w:t>
      </w:r>
    </w:p>
    <w:p w:rsidR="00334327" w:rsidRPr="000C5E1C" w:rsidRDefault="00334327" w:rsidP="002D724B">
      <w:pPr>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 xml:space="preserve">What is String </w:t>
      </w:r>
      <w:proofErr w:type="spellStart"/>
      <w:r w:rsidRPr="000C5E1C">
        <w:rPr>
          <w:rFonts w:ascii="Comic Sans MS" w:hAnsi="Comic Sans MS" w:cs="Times New Roman"/>
          <w:b/>
          <w:color w:val="0070C0"/>
          <w:sz w:val="36"/>
          <w:szCs w:val="36"/>
        </w:rPr>
        <w:t>subSequence</w:t>
      </w:r>
      <w:proofErr w:type="spellEnd"/>
      <w:r w:rsidRPr="000C5E1C">
        <w:rPr>
          <w:rFonts w:ascii="Comic Sans MS" w:hAnsi="Comic Sans MS" w:cs="Times New Roman"/>
          <w:b/>
          <w:color w:val="0070C0"/>
          <w:sz w:val="36"/>
          <w:szCs w:val="36"/>
        </w:rPr>
        <w:t xml:space="preserve"> method?</w:t>
      </w:r>
    </w:p>
    <w:p w:rsidR="00670731" w:rsidRPr="000C5E1C" w:rsidRDefault="00670731" w:rsidP="002D724B">
      <w:pPr>
        <w:pStyle w:val="NormalWeb"/>
        <w:spacing w:before="0" w:beforeAutospacing="0" w:after="144" w:afterAutospacing="0" w:line="360" w:lineRule="atLeast"/>
        <w:ind w:left="48" w:right="48"/>
        <w:rPr>
          <w:rFonts w:ascii="Comic Sans MS" w:hAnsi="Comic Sans MS"/>
          <w:color w:val="000000"/>
        </w:rPr>
      </w:pPr>
      <w:r w:rsidRPr="000C5E1C">
        <w:rPr>
          <w:rFonts w:ascii="Comic Sans MS" w:hAnsi="Comic Sans MS"/>
          <w:color w:val="000000"/>
        </w:rPr>
        <w:t>This method returns a new character sequence that is a subsequence of this sequence.</w:t>
      </w:r>
    </w:p>
    <w:p w:rsidR="00670731" w:rsidRPr="000C5E1C" w:rsidRDefault="00670731" w:rsidP="002D724B">
      <w:pPr>
        <w:pStyle w:val="Heading2"/>
        <w:spacing w:before="48" w:after="48" w:line="360" w:lineRule="atLeast"/>
        <w:ind w:right="48"/>
        <w:rPr>
          <w:rFonts w:ascii="Comic Sans MS" w:hAnsi="Comic Sans MS"/>
          <w:b w:val="0"/>
          <w:bCs w:val="0"/>
          <w:color w:val="121214"/>
          <w:spacing w:val="-15"/>
          <w:sz w:val="41"/>
          <w:szCs w:val="41"/>
        </w:rPr>
      </w:pPr>
      <w:r w:rsidRPr="000C5E1C">
        <w:rPr>
          <w:rFonts w:ascii="Comic Sans MS" w:hAnsi="Comic Sans MS"/>
          <w:b w:val="0"/>
          <w:bCs w:val="0"/>
          <w:color w:val="121214"/>
          <w:spacing w:val="-15"/>
          <w:sz w:val="41"/>
          <w:szCs w:val="41"/>
        </w:rPr>
        <w:t>Syntax</w:t>
      </w:r>
    </w:p>
    <w:p w:rsidR="00670731" w:rsidRPr="000C5E1C" w:rsidRDefault="00670731" w:rsidP="002D724B">
      <w:pPr>
        <w:pStyle w:val="NormalWeb"/>
        <w:spacing w:before="0" w:beforeAutospacing="0" w:after="144" w:afterAutospacing="0" w:line="360" w:lineRule="atLeast"/>
        <w:ind w:left="48" w:right="48"/>
        <w:rPr>
          <w:rFonts w:ascii="Comic Sans MS" w:hAnsi="Comic Sans MS"/>
          <w:color w:val="000000"/>
        </w:rPr>
      </w:pPr>
      <w:r w:rsidRPr="000C5E1C">
        <w:rPr>
          <w:rFonts w:ascii="Comic Sans MS" w:hAnsi="Comic Sans MS"/>
          <w:color w:val="000000"/>
        </w:rPr>
        <w:t>Here is the syntax of this method −</w:t>
      </w:r>
    </w:p>
    <w:p w:rsidR="00670731" w:rsidRPr="000C5E1C" w:rsidRDefault="00670731" w:rsidP="002D72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mic Sans MS" w:hAnsi="Comic Sans MS" w:cs="Consolas"/>
          <w:color w:val="313131"/>
          <w:sz w:val="18"/>
          <w:szCs w:val="18"/>
        </w:rPr>
      </w:pPr>
      <w:proofErr w:type="gramStart"/>
      <w:r w:rsidRPr="000C5E1C">
        <w:rPr>
          <w:rFonts w:ascii="Comic Sans MS" w:hAnsi="Comic Sans MS" w:cs="Consolas"/>
          <w:color w:val="313131"/>
          <w:sz w:val="18"/>
          <w:szCs w:val="18"/>
        </w:rPr>
        <w:t>public</w:t>
      </w:r>
      <w:proofErr w:type="gramEnd"/>
      <w:r w:rsidRPr="000C5E1C">
        <w:rPr>
          <w:rFonts w:ascii="Comic Sans MS" w:hAnsi="Comic Sans MS" w:cs="Consolas"/>
          <w:color w:val="313131"/>
          <w:sz w:val="18"/>
          <w:szCs w:val="18"/>
        </w:rPr>
        <w:t xml:space="preserve"> </w:t>
      </w:r>
      <w:proofErr w:type="spellStart"/>
      <w:r w:rsidRPr="000C5E1C">
        <w:rPr>
          <w:rFonts w:ascii="Comic Sans MS" w:hAnsi="Comic Sans MS" w:cs="Consolas"/>
          <w:color w:val="313131"/>
          <w:sz w:val="18"/>
          <w:szCs w:val="18"/>
        </w:rPr>
        <w:t>CharSequence</w:t>
      </w:r>
      <w:proofErr w:type="spellEnd"/>
      <w:r w:rsidRPr="000C5E1C">
        <w:rPr>
          <w:rFonts w:ascii="Comic Sans MS" w:hAnsi="Comic Sans MS" w:cs="Consolas"/>
          <w:color w:val="313131"/>
          <w:sz w:val="18"/>
          <w:szCs w:val="18"/>
        </w:rPr>
        <w:t xml:space="preserve"> </w:t>
      </w:r>
      <w:proofErr w:type="spellStart"/>
      <w:r w:rsidRPr="000C5E1C">
        <w:rPr>
          <w:rFonts w:ascii="Comic Sans MS" w:hAnsi="Comic Sans MS" w:cs="Consolas"/>
          <w:color w:val="313131"/>
          <w:sz w:val="18"/>
          <w:szCs w:val="18"/>
        </w:rPr>
        <w:t>subSequence</w:t>
      </w:r>
      <w:proofErr w:type="spellEnd"/>
      <w:r w:rsidRPr="000C5E1C">
        <w:rPr>
          <w:rFonts w:ascii="Comic Sans MS" w:hAnsi="Comic Sans MS" w:cs="Consolas"/>
          <w:color w:val="313131"/>
          <w:sz w:val="18"/>
          <w:szCs w:val="18"/>
        </w:rPr>
        <w:t>(</w:t>
      </w:r>
      <w:proofErr w:type="spellStart"/>
      <w:r w:rsidRPr="000C5E1C">
        <w:rPr>
          <w:rFonts w:ascii="Comic Sans MS" w:hAnsi="Comic Sans MS" w:cs="Consolas"/>
          <w:color w:val="313131"/>
          <w:sz w:val="18"/>
          <w:szCs w:val="18"/>
        </w:rPr>
        <w:t>int</w:t>
      </w:r>
      <w:proofErr w:type="spellEnd"/>
      <w:r w:rsidRPr="000C5E1C">
        <w:rPr>
          <w:rFonts w:ascii="Comic Sans MS" w:hAnsi="Comic Sans MS" w:cs="Consolas"/>
          <w:color w:val="313131"/>
          <w:sz w:val="18"/>
          <w:szCs w:val="18"/>
        </w:rPr>
        <w:t xml:space="preserve"> </w:t>
      </w:r>
      <w:proofErr w:type="spellStart"/>
      <w:r w:rsidRPr="000C5E1C">
        <w:rPr>
          <w:rFonts w:ascii="Comic Sans MS" w:hAnsi="Comic Sans MS" w:cs="Consolas"/>
          <w:color w:val="313131"/>
          <w:sz w:val="18"/>
          <w:szCs w:val="18"/>
        </w:rPr>
        <w:t>beginIndex</w:t>
      </w:r>
      <w:proofErr w:type="spellEnd"/>
      <w:r w:rsidRPr="000C5E1C">
        <w:rPr>
          <w:rFonts w:ascii="Comic Sans MS" w:hAnsi="Comic Sans MS" w:cs="Consolas"/>
          <w:color w:val="313131"/>
          <w:sz w:val="18"/>
          <w:szCs w:val="18"/>
        </w:rPr>
        <w:t xml:space="preserve">, </w:t>
      </w:r>
      <w:proofErr w:type="spellStart"/>
      <w:r w:rsidRPr="000C5E1C">
        <w:rPr>
          <w:rFonts w:ascii="Comic Sans MS" w:hAnsi="Comic Sans MS" w:cs="Consolas"/>
          <w:color w:val="313131"/>
          <w:sz w:val="18"/>
          <w:szCs w:val="18"/>
        </w:rPr>
        <w:t>int</w:t>
      </w:r>
      <w:proofErr w:type="spellEnd"/>
      <w:r w:rsidRPr="000C5E1C">
        <w:rPr>
          <w:rFonts w:ascii="Comic Sans MS" w:hAnsi="Comic Sans MS" w:cs="Consolas"/>
          <w:color w:val="313131"/>
          <w:sz w:val="18"/>
          <w:szCs w:val="18"/>
        </w:rPr>
        <w:t xml:space="preserve"> </w:t>
      </w:r>
      <w:proofErr w:type="spellStart"/>
      <w:r w:rsidRPr="000C5E1C">
        <w:rPr>
          <w:rFonts w:ascii="Comic Sans MS" w:hAnsi="Comic Sans MS" w:cs="Consolas"/>
          <w:color w:val="313131"/>
          <w:sz w:val="18"/>
          <w:szCs w:val="18"/>
        </w:rPr>
        <w:t>endIndex</w:t>
      </w:r>
      <w:proofErr w:type="spellEnd"/>
      <w:r w:rsidRPr="000C5E1C">
        <w:rPr>
          <w:rFonts w:ascii="Comic Sans MS" w:hAnsi="Comic Sans MS" w:cs="Consolas"/>
          <w:color w:val="313131"/>
          <w:sz w:val="18"/>
          <w:szCs w:val="18"/>
        </w:rPr>
        <w:t>)</w:t>
      </w:r>
    </w:p>
    <w:p w:rsidR="00670731" w:rsidRPr="000C5E1C" w:rsidRDefault="00670731" w:rsidP="002D724B">
      <w:pPr>
        <w:pStyle w:val="Heading2"/>
        <w:spacing w:before="48" w:after="48" w:line="360" w:lineRule="atLeast"/>
        <w:ind w:right="48"/>
        <w:rPr>
          <w:rFonts w:ascii="Comic Sans MS" w:hAnsi="Comic Sans MS"/>
          <w:b w:val="0"/>
          <w:bCs w:val="0"/>
          <w:color w:val="121214"/>
          <w:spacing w:val="-15"/>
          <w:sz w:val="41"/>
          <w:szCs w:val="41"/>
        </w:rPr>
      </w:pPr>
      <w:r w:rsidRPr="000C5E1C">
        <w:rPr>
          <w:rFonts w:ascii="Comic Sans MS" w:hAnsi="Comic Sans MS"/>
          <w:b w:val="0"/>
          <w:bCs w:val="0"/>
          <w:color w:val="121214"/>
          <w:spacing w:val="-15"/>
          <w:sz w:val="41"/>
          <w:szCs w:val="41"/>
        </w:rPr>
        <w:t>Parameters</w:t>
      </w:r>
    </w:p>
    <w:p w:rsidR="00670731" w:rsidRPr="000C5E1C" w:rsidRDefault="00670731" w:rsidP="002D724B">
      <w:pPr>
        <w:pStyle w:val="NormalWeb"/>
        <w:spacing w:before="0" w:beforeAutospacing="0" w:after="144" w:afterAutospacing="0" w:line="360" w:lineRule="atLeast"/>
        <w:ind w:left="48" w:right="48"/>
        <w:rPr>
          <w:rFonts w:ascii="Comic Sans MS" w:hAnsi="Comic Sans MS"/>
          <w:color w:val="000000"/>
        </w:rPr>
      </w:pPr>
      <w:r w:rsidRPr="000C5E1C">
        <w:rPr>
          <w:rFonts w:ascii="Comic Sans MS" w:hAnsi="Comic Sans MS"/>
          <w:color w:val="000000"/>
        </w:rPr>
        <w:t>Here is the detail of parameters −</w:t>
      </w:r>
    </w:p>
    <w:p w:rsidR="00670731" w:rsidRPr="000C5E1C" w:rsidRDefault="00670731" w:rsidP="002D724B">
      <w:pPr>
        <w:pStyle w:val="NormalWeb"/>
        <w:numPr>
          <w:ilvl w:val="0"/>
          <w:numId w:val="29"/>
        </w:numPr>
        <w:spacing w:before="0" w:beforeAutospacing="0" w:after="144" w:afterAutospacing="0" w:line="360" w:lineRule="atLeast"/>
        <w:ind w:left="768" w:right="48"/>
        <w:rPr>
          <w:rFonts w:ascii="Comic Sans MS" w:hAnsi="Comic Sans MS"/>
          <w:color w:val="000000"/>
          <w:sz w:val="21"/>
          <w:szCs w:val="21"/>
        </w:rPr>
      </w:pPr>
      <w:proofErr w:type="spellStart"/>
      <w:proofErr w:type="gramStart"/>
      <w:r w:rsidRPr="000C5E1C">
        <w:rPr>
          <w:rFonts w:ascii="Comic Sans MS" w:hAnsi="Comic Sans MS"/>
          <w:b/>
          <w:bCs/>
          <w:color w:val="000000"/>
          <w:sz w:val="21"/>
          <w:szCs w:val="21"/>
        </w:rPr>
        <w:t>beginIndex</w:t>
      </w:r>
      <w:proofErr w:type="spellEnd"/>
      <w:proofErr w:type="gramEnd"/>
      <w:r w:rsidRPr="000C5E1C">
        <w:rPr>
          <w:rFonts w:ascii="Comic Sans MS" w:hAnsi="Comic Sans MS"/>
          <w:color w:val="000000"/>
          <w:sz w:val="21"/>
          <w:szCs w:val="21"/>
        </w:rPr>
        <w:t> − the begin index, inclusive.</w:t>
      </w:r>
    </w:p>
    <w:p w:rsidR="00670731" w:rsidRPr="000C5E1C" w:rsidRDefault="00670731" w:rsidP="002D724B">
      <w:pPr>
        <w:pStyle w:val="NormalWeb"/>
        <w:numPr>
          <w:ilvl w:val="0"/>
          <w:numId w:val="29"/>
        </w:numPr>
        <w:spacing w:before="0" w:beforeAutospacing="0" w:after="144" w:afterAutospacing="0" w:line="360" w:lineRule="atLeast"/>
        <w:ind w:left="768" w:right="48"/>
        <w:rPr>
          <w:rFonts w:ascii="Comic Sans MS" w:hAnsi="Comic Sans MS"/>
          <w:color w:val="000000"/>
          <w:sz w:val="21"/>
          <w:szCs w:val="21"/>
        </w:rPr>
      </w:pPr>
      <w:proofErr w:type="spellStart"/>
      <w:r w:rsidRPr="000C5E1C">
        <w:rPr>
          <w:rFonts w:ascii="Comic Sans MS" w:hAnsi="Comic Sans MS"/>
          <w:b/>
          <w:bCs/>
          <w:color w:val="000000"/>
          <w:sz w:val="21"/>
          <w:szCs w:val="21"/>
        </w:rPr>
        <w:t>endIndex</w:t>
      </w:r>
      <w:proofErr w:type="spellEnd"/>
      <w:r w:rsidRPr="000C5E1C">
        <w:rPr>
          <w:rFonts w:ascii="Comic Sans MS" w:hAnsi="Comic Sans MS"/>
          <w:color w:val="000000"/>
          <w:sz w:val="21"/>
          <w:szCs w:val="21"/>
        </w:rPr>
        <w:t> − the end index, exc</w:t>
      </w:r>
      <w:r w:rsidR="00EB6DF8" w:rsidRPr="000C5E1C">
        <w:rPr>
          <w:rFonts w:ascii="Comic Sans MS" w:hAnsi="Comic Sans MS"/>
          <w:color w:val="000000"/>
          <w:sz w:val="21"/>
          <w:szCs w:val="21"/>
        </w:rPr>
        <w:t>lusive</w:t>
      </w:r>
    </w:p>
    <w:p w:rsidR="00334327" w:rsidRPr="000C5E1C" w:rsidRDefault="00334327" w:rsidP="002D724B">
      <w:pPr>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How to convert String to char and vice versa?</w:t>
      </w:r>
    </w:p>
    <w:p w:rsidR="00EB6DF8" w:rsidRPr="000C5E1C" w:rsidRDefault="00D217F8" w:rsidP="002D724B">
      <w:pPr>
        <w:spacing w:before="360" w:after="0" w:line="240" w:lineRule="auto"/>
        <w:rPr>
          <w:rFonts w:ascii="Comic Sans MS" w:hAnsi="Comic Sans MS" w:cs="Times New Roman"/>
          <w:b/>
          <w:color w:val="0070C0"/>
          <w:sz w:val="36"/>
          <w:szCs w:val="36"/>
        </w:rPr>
      </w:pPr>
      <w:r>
        <w:rPr>
          <w:rFonts w:ascii="Comic Sans MS" w:hAnsi="Comic Sans MS" w:cs="Arial"/>
          <w:color w:val="222426"/>
          <w:sz w:val="26"/>
          <w:szCs w:val="26"/>
          <w:shd w:val="clear" w:color="auto" w:fill="FFFFFF"/>
        </w:rPr>
        <w:t xml:space="preserve">We have </w:t>
      </w:r>
      <w:r w:rsidR="00EB6DF8" w:rsidRPr="000C5E1C">
        <w:rPr>
          <w:rFonts w:ascii="Comic Sans MS" w:hAnsi="Comic Sans MS" w:cs="Arial"/>
          <w:color w:val="222426"/>
          <w:sz w:val="26"/>
          <w:szCs w:val="26"/>
          <w:shd w:val="clear" w:color="auto" w:fill="FFFFFF"/>
        </w:rPr>
        <w:t>following two ways for char to String conversion.</w:t>
      </w:r>
      <w:r w:rsidR="00EB6DF8" w:rsidRPr="000C5E1C">
        <w:rPr>
          <w:rFonts w:ascii="Comic Sans MS" w:hAnsi="Comic Sans MS" w:cs="Arial"/>
          <w:color w:val="222426"/>
          <w:sz w:val="26"/>
          <w:szCs w:val="26"/>
        </w:rPr>
        <w:br/>
      </w:r>
      <w:r>
        <w:rPr>
          <w:rFonts w:ascii="Comic Sans MS" w:hAnsi="Comic Sans MS" w:cs="Arial"/>
          <w:color w:val="222426"/>
          <w:sz w:val="26"/>
          <w:szCs w:val="26"/>
          <w:shd w:val="clear" w:color="auto" w:fill="FFFFFF"/>
        </w:rPr>
        <w:t>Method1</w:t>
      </w:r>
      <w:proofErr w:type="gramStart"/>
      <w:r>
        <w:rPr>
          <w:rFonts w:ascii="Comic Sans MS" w:hAnsi="Comic Sans MS" w:cs="Arial"/>
          <w:color w:val="222426"/>
          <w:sz w:val="26"/>
          <w:szCs w:val="26"/>
          <w:shd w:val="clear" w:color="auto" w:fill="FFFFFF"/>
        </w:rPr>
        <w:t>:UsingtoString</w:t>
      </w:r>
      <w:proofErr w:type="gramEnd"/>
      <w:r>
        <w:rPr>
          <w:rFonts w:ascii="Comic Sans MS" w:hAnsi="Comic Sans MS" w:cs="Arial"/>
          <w:color w:val="222426"/>
          <w:sz w:val="26"/>
          <w:szCs w:val="26"/>
          <w:shd w:val="clear" w:color="auto" w:fill="FFFFFF"/>
        </w:rPr>
        <w:t>()</w:t>
      </w:r>
      <w:r w:rsidR="00EB6DF8" w:rsidRPr="000C5E1C">
        <w:rPr>
          <w:rFonts w:ascii="Comic Sans MS" w:hAnsi="Comic Sans MS" w:cs="Arial"/>
          <w:color w:val="222426"/>
          <w:sz w:val="26"/>
          <w:szCs w:val="26"/>
          <w:shd w:val="clear" w:color="auto" w:fill="FFFFFF"/>
        </w:rPr>
        <w:t>method</w:t>
      </w:r>
      <w:r w:rsidR="00EB6DF8" w:rsidRPr="000C5E1C">
        <w:rPr>
          <w:rFonts w:ascii="Comic Sans MS" w:hAnsi="Comic Sans MS" w:cs="Arial"/>
          <w:color w:val="222426"/>
          <w:sz w:val="26"/>
          <w:szCs w:val="26"/>
        </w:rPr>
        <w:br/>
      </w:r>
      <w:r>
        <w:rPr>
          <w:rFonts w:ascii="Comic Sans MS" w:hAnsi="Comic Sans MS" w:cs="Arial"/>
          <w:color w:val="222426"/>
          <w:sz w:val="26"/>
          <w:szCs w:val="26"/>
          <w:shd w:val="clear" w:color="auto" w:fill="FFFFFF"/>
        </w:rPr>
        <w:t>Method</w:t>
      </w:r>
      <w:r w:rsidR="00EB6DF8" w:rsidRPr="000C5E1C">
        <w:rPr>
          <w:rFonts w:ascii="Comic Sans MS" w:hAnsi="Comic Sans MS" w:cs="Arial"/>
          <w:color w:val="222426"/>
          <w:sz w:val="26"/>
          <w:szCs w:val="26"/>
          <w:shd w:val="clear" w:color="auto" w:fill="FFFFFF"/>
        </w:rPr>
        <w:t>2: Us</w:t>
      </w:r>
      <w:r>
        <w:rPr>
          <w:rFonts w:ascii="Comic Sans MS" w:hAnsi="Comic Sans MS" w:cs="Arial"/>
          <w:color w:val="222426"/>
          <w:sz w:val="26"/>
          <w:szCs w:val="26"/>
          <w:shd w:val="clear" w:color="auto" w:fill="FFFFFF"/>
        </w:rPr>
        <w:t>i</w:t>
      </w:r>
      <w:r w:rsidR="00EB6DF8" w:rsidRPr="000C5E1C">
        <w:rPr>
          <w:rFonts w:ascii="Comic Sans MS" w:hAnsi="Comic Sans MS" w:cs="Arial"/>
          <w:color w:val="222426"/>
          <w:sz w:val="26"/>
          <w:szCs w:val="26"/>
          <w:shd w:val="clear" w:color="auto" w:fill="FFFFFF"/>
        </w:rPr>
        <w:t>ng </w:t>
      </w:r>
      <w:proofErr w:type="spellStart"/>
      <w:r w:rsidR="00EB6DF8" w:rsidRPr="00D217F8">
        <w:rPr>
          <w:rFonts w:ascii="Comic Sans MS" w:hAnsi="Comic Sans MS" w:cs="Arial"/>
          <w:sz w:val="26"/>
          <w:szCs w:val="26"/>
          <w:shd w:val="clear" w:color="auto" w:fill="FFFFFF"/>
        </w:rPr>
        <w:t>valueOf</w:t>
      </w:r>
      <w:proofErr w:type="spellEnd"/>
      <w:r w:rsidR="00EB6DF8" w:rsidRPr="00D217F8">
        <w:rPr>
          <w:rFonts w:ascii="Comic Sans MS" w:hAnsi="Comic Sans MS" w:cs="Arial"/>
          <w:sz w:val="26"/>
          <w:szCs w:val="26"/>
          <w:shd w:val="clear" w:color="auto" w:fill="FFFFFF"/>
        </w:rPr>
        <w:t>()</w:t>
      </w:r>
      <w:r w:rsidR="00EB6DF8" w:rsidRPr="000C5E1C">
        <w:rPr>
          <w:rFonts w:ascii="Comic Sans MS" w:hAnsi="Comic Sans MS" w:cs="Arial"/>
          <w:color w:val="222426"/>
          <w:sz w:val="26"/>
          <w:szCs w:val="26"/>
          <w:shd w:val="clear" w:color="auto" w:fill="FFFFFF"/>
        </w:rPr>
        <w:t> method</w:t>
      </w:r>
    </w:p>
    <w:p w:rsidR="00334327" w:rsidRPr="000C5E1C" w:rsidRDefault="00182679" w:rsidP="002D724B">
      <w:pPr>
        <w:spacing w:before="360" w:after="0" w:line="240" w:lineRule="auto"/>
        <w:ind w:left="360"/>
        <w:rPr>
          <w:rFonts w:ascii="Comic Sans MS" w:hAnsi="Comic Sans MS" w:cs="Times New Roman"/>
          <w:b/>
          <w:color w:val="0070C0"/>
          <w:sz w:val="36"/>
          <w:szCs w:val="36"/>
        </w:rPr>
      </w:pPr>
      <w:proofErr w:type="gramStart"/>
      <w:r>
        <w:rPr>
          <w:rFonts w:ascii="Comic Sans MS" w:hAnsi="Comic Sans MS" w:cs="Times New Roman"/>
          <w:b/>
          <w:color w:val="0070C0"/>
          <w:sz w:val="36"/>
          <w:szCs w:val="36"/>
        </w:rPr>
        <w:lastRenderedPageBreak/>
        <w:t xml:space="preserve">Difference </w:t>
      </w:r>
      <w:r w:rsidR="00334327" w:rsidRPr="000C5E1C">
        <w:rPr>
          <w:rFonts w:ascii="Comic Sans MS" w:hAnsi="Comic Sans MS" w:cs="Times New Roman"/>
          <w:b/>
          <w:color w:val="0070C0"/>
          <w:sz w:val="36"/>
          <w:szCs w:val="36"/>
        </w:rPr>
        <w:t xml:space="preserve">between String, </w:t>
      </w:r>
      <w:proofErr w:type="spellStart"/>
      <w:r w:rsidR="00334327" w:rsidRPr="000C5E1C">
        <w:rPr>
          <w:rFonts w:ascii="Comic Sans MS" w:hAnsi="Comic Sans MS" w:cs="Times New Roman"/>
          <w:b/>
          <w:color w:val="0070C0"/>
          <w:sz w:val="36"/>
          <w:szCs w:val="36"/>
        </w:rPr>
        <w:t>StringBuffer</w:t>
      </w:r>
      <w:proofErr w:type="spellEnd"/>
      <w:r w:rsidR="00334327" w:rsidRPr="000C5E1C">
        <w:rPr>
          <w:rFonts w:ascii="Comic Sans MS" w:hAnsi="Comic Sans MS" w:cs="Times New Roman"/>
          <w:b/>
          <w:color w:val="0070C0"/>
          <w:sz w:val="36"/>
          <w:szCs w:val="36"/>
        </w:rPr>
        <w:t xml:space="preserve"> and </w:t>
      </w:r>
      <w:proofErr w:type="spellStart"/>
      <w:r w:rsidR="00334327" w:rsidRPr="000C5E1C">
        <w:rPr>
          <w:rFonts w:ascii="Comic Sans MS" w:hAnsi="Comic Sans MS" w:cs="Times New Roman"/>
          <w:b/>
          <w:color w:val="0070C0"/>
          <w:sz w:val="36"/>
          <w:szCs w:val="36"/>
        </w:rPr>
        <w:t>StringBuilder</w:t>
      </w:r>
      <w:proofErr w:type="spellEnd"/>
      <w:r w:rsidR="00334327" w:rsidRPr="000C5E1C">
        <w:rPr>
          <w:rFonts w:ascii="Comic Sans MS" w:hAnsi="Comic Sans MS" w:cs="Times New Roman"/>
          <w:b/>
          <w:color w:val="0070C0"/>
          <w:sz w:val="36"/>
          <w:szCs w:val="36"/>
        </w:rPr>
        <w:t>?</w:t>
      </w:r>
      <w:proofErr w:type="gramEnd"/>
    </w:p>
    <w:p w:rsidR="00EB6DF8" w:rsidRPr="00182679" w:rsidRDefault="00EB6DF8" w:rsidP="002D724B">
      <w:pPr>
        <w:pStyle w:val="ListParagraph"/>
        <w:numPr>
          <w:ilvl w:val="0"/>
          <w:numId w:val="37"/>
        </w:numPr>
        <w:spacing w:before="360" w:after="0" w:line="240" w:lineRule="auto"/>
        <w:rPr>
          <w:rFonts w:ascii="Comic Sans MS" w:hAnsi="Comic Sans MS"/>
          <w:color w:val="000000"/>
          <w:sz w:val="24"/>
          <w:szCs w:val="24"/>
          <w:shd w:val="clear" w:color="auto" w:fill="FFFFFF"/>
        </w:rPr>
      </w:pPr>
      <w:proofErr w:type="spellStart"/>
      <w:r w:rsidRPr="00182679">
        <w:rPr>
          <w:rFonts w:ascii="Comic Sans MS" w:hAnsi="Comic Sans MS"/>
          <w:color w:val="000000"/>
          <w:sz w:val="24"/>
          <w:szCs w:val="24"/>
          <w:shd w:val="clear" w:color="auto" w:fill="FFFFFF"/>
        </w:rPr>
        <w:t>StringBuffer</w:t>
      </w:r>
      <w:proofErr w:type="spellEnd"/>
      <w:r w:rsidRPr="00182679">
        <w:rPr>
          <w:rFonts w:ascii="Comic Sans MS" w:hAnsi="Comic Sans MS"/>
          <w:color w:val="000000"/>
          <w:sz w:val="24"/>
          <w:szCs w:val="24"/>
          <w:shd w:val="clear" w:color="auto" w:fill="FFFFFF"/>
        </w:rPr>
        <w:t xml:space="preserve"> is </w:t>
      </w:r>
      <w:r w:rsidRPr="00182679">
        <w:rPr>
          <w:rStyle w:val="Emphasis"/>
          <w:rFonts w:ascii="Comic Sans MS" w:hAnsi="Comic Sans MS"/>
          <w:color w:val="000000"/>
          <w:sz w:val="24"/>
          <w:szCs w:val="24"/>
          <w:shd w:val="clear" w:color="auto" w:fill="FFFFFF"/>
        </w:rPr>
        <w:t>synchronized</w:t>
      </w:r>
      <w:r w:rsidRPr="00182679">
        <w:rPr>
          <w:rFonts w:ascii="Comic Sans MS" w:hAnsi="Comic Sans MS"/>
          <w:color w:val="000000"/>
          <w:sz w:val="24"/>
          <w:szCs w:val="24"/>
          <w:shd w:val="clear" w:color="auto" w:fill="FFFFFF"/>
        </w:rPr>
        <w:t xml:space="preserve"> i.e. thread safe. It means two threads can't call the methods of </w:t>
      </w:r>
      <w:proofErr w:type="spellStart"/>
      <w:r w:rsidRPr="00182679">
        <w:rPr>
          <w:rFonts w:ascii="Comic Sans MS" w:hAnsi="Comic Sans MS"/>
          <w:color w:val="000000"/>
          <w:sz w:val="24"/>
          <w:szCs w:val="24"/>
          <w:shd w:val="clear" w:color="auto" w:fill="FFFFFF"/>
        </w:rPr>
        <w:t>StringBuffer</w:t>
      </w:r>
      <w:proofErr w:type="spellEnd"/>
      <w:r w:rsidRPr="00182679">
        <w:rPr>
          <w:rFonts w:ascii="Comic Sans MS" w:hAnsi="Comic Sans MS"/>
          <w:color w:val="000000"/>
          <w:sz w:val="24"/>
          <w:szCs w:val="24"/>
          <w:shd w:val="clear" w:color="auto" w:fill="FFFFFF"/>
        </w:rPr>
        <w:t xml:space="preserve"> simultaneously.</w:t>
      </w:r>
    </w:p>
    <w:p w:rsidR="00EB6DF8" w:rsidRPr="00182679" w:rsidRDefault="00EB6DF8" w:rsidP="002D724B">
      <w:pPr>
        <w:pStyle w:val="ListParagraph"/>
        <w:numPr>
          <w:ilvl w:val="0"/>
          <w:numId w:val="37"/>
        </w:numPr>
        <w:spacing w:before="360" w:after="0" w:line="240" w:lineRule="auto"/>
        <w:rPr>
          <w:rFonts w:ascii="Comic Sans MS" w:hAnsi="Comic Sans MS"/>
          <w:color w:val="000000"/>
          <w:sz w:val="24"/>
          <w:szCs w:val="24"/>
          <w:shd w:val="clear" w:color="auto" w:fill="FFFFFF"/>
        </w:rPr>
      </w:pPr>
      <w:proofErr w:type="spellStart"/>
      <w:r w:rsidRPr="00182679">
        <w:rPr>
          <w:rFonts w:ascii="Comic Sans MS" w:eastAsia="Times New Roman" w:hAnsi="Comic Sans MS" w:cs="Times New Roman"/>
          <w:color w:val="000000"/>
          <w:sz w:val="24"/>
          <w:szCs w:val="24"/>
        </w:rPr>
        <w:t>StringBuilder</w:t>
      </w:r>
      <w:proofErr w:type="spellEnd"/>
      <w:r w:rsidRPr="00182679">
        <w:rPr>
          <w:rFonts w:ascii="Comic Sans MS" w:eastAsia="Times New Roman" w:hAnsi="Comic Sans MS" w:cs="Times New Roman"/>
          <w:color w:val="000000"/>
          <w:sz w:val="24"/>
          <w:szCs w:val="24"/>
        </w:rPr>
        <w:t xml:space="preserve"> is </w:t>
      </w:r>
      <w:r w:rsidRPr="00182679">
        <w:rPr>
          <w:rFonts w:ascii="Comic Sans MS" w:eastAsia="Times New Roman" w:hAnsi="Comic Sans MS" w:cs="Times New Roman"/>
          <w:i/>
          <w:iCs/>
          <w:color w:val="000000"/>
          <w:sz w:val="24"/>
          <w:szCs w:val="24"/>
        </w:rPr>
        <w:t>non-synchronized</w:t>
      </w:r>
      <w:r w:rsidRPr="00182679">
        <w:rPr>
          <w:rFonts w:ascii="Comic Sans MS" w:eastAsia="Times New Roman" w:hAnsi="Comic Sans MS" w:cs="Times New Roman"/>
          <w:color w:val="000000"/>
          <w:sz w:val="24"/>
          <w:szCs w:val="24"/>
        </w:rPr>
        <w:t xml:space="preserve"> i.e. not thread safe. It means two threads can call the methods of </w:t>
      </w:r>
      <w:proofErr w:type="spellStart"/>
      <w:r w:rsidRPr="00182679">
        <w:rPr>
          <w:rFonts w:ascii="Comic Sans MS" w:eastAsia="Times New Roman" w:hAnsi="Comic Sans MS" w:cs="Times New Roman"/>
          <w:color w:val="000000"/>
          <w:sz w:val="24"/>
          <w:szCs w:val="24"/>
        </w:rPr>
        <w:t>StringBuilder</w:t>
      </w:r>
      <w:proofErr w:type="spellEnd"/>
      <w:r w:rsidRPr="00182679">
        <w:rPr>
          <w:rFonts w:ascii="Comic Sans MS" w:eastAsia="Times New Roman" w:hAnsi="Comic Sans MS" w:cs="Times New Roman"/>
          <w:color w:val="000000"/>
          <w:sz w:val="24"/>
          <w:szCs w:val="24"/>
        </w:rPr>
        <w:t xml:space="preserve"> simultaneously.</w:t>
      </w:r>
    </w:p>
    <w:p w:rsidR="00EB6DF8" w:rsidRPr="00182679" w:rsidRDefault="00EB6DF8" w:rsidP="002D724B">
      <w:pPr>
        <w:pStyle w:val="ListParagraph"/>
        <w:numPr>
          <w:ilvl w:val="0"/>
          <w:numId w:val="37"/>
        </w:numPr>
        <w:spacing w:before="360" w:after="0" w:line="240" w:lineRule="auto"/>
        <w:rPr>
          <w:rFonts w:ascii="Comic Sans MS" w:hAnsi="Comic Sans MS"/>
          <w:color w:val="000000"/>
          <w:sz w:val="24"/>
          <w:szCs w:val="24"/>
          <w:shd w:val="clear" w:color="auto" w:fill="EFF1EB"/>
        </w:rPr>
      </w:pPr>
      <w:proofErr w:type="spellStart"/>
      <w:r w:rsidRPr="00182679">
        <w:rPr>
          <w:rFonts w:ascii="Comic Sans MS" w:hAnsi="Comic Sans MS"/>
          <w:color w:val="000000"/>
          <w:sz w:val="24"/>
          <w:szCs w:val="24"/>
          <w:shd w:val="clear" w:color="auto" w:fill="EFF1EB"/>
        </w:rPr>
        <w:t>StringBuffer</w:t>
      </w:r>
      <w:proofErr w:type="spellEnd"/>
      <w:r w:rsidRPr="00182679">
        <w:rPr>
          <w:rFonts w:ascii="Comic Sans MS" w:hAnsi="Comic Sans MS"/>
          <w:color w:val="000000"/>
          <w:sz w:val="24"/>
          <w:szCs w:val="24"/>
          <w:shd w:val="clear" w:color="auto" w:fill="EFF1EB"/>
        </w:rPr>
        <w:t xml:space="preserve"> is </w:t>
      </w:r>
      <w:r w:rsidRPr="00182679">
        <w:rPr>
          <w:rStyle w:val="Emphasis"/>
          <w:rFonts w:ascii="Comic Sans MS" w:hAnsi="Comic Sans MS"/>
          <w:color w:val="000000"/>
          <w:sz w:val="24"/>
          <w:szCs w:val="24"/>
          <w:shd w:val="clear" w:color="auto" w:fill="EFF1EB"/>
        </w:rPr>
        <w:t>less efficient</w:t>
      </w:r>
      <w:r w:rsidRPr="00182679">
        <w:rPr>
          <w:rFonts w:ascii="Comic Sans MS" w:hAnsi="Comic Sans MS"/>
          <w:color w:val="000000"/>
          <w:sz w:val="24"/>
          <w:szCs w:val="24"/>
          <w:shd w:val="clear" w:color="auto" w:fill="EFF1EB"/>
        </w:rPr>
        <w:t xml:space="preserve"> than </w:t>
      </w:r>
      <w:proofErr w:type="spellStart"/>
      <w:r w:rsidRPr="00182679">
        <w:rPr>
          <w:rFonts w:ascii="Comic Sans MS" w:hAnsi="Comic Sans MS"/>
          <w:color w:val="000000"/>
          <w:sz w:val="24"/>
          <w:szCs w:val="24"/>
          <w:shd w:val="clear" w:color="auto" w:fill="EFF1EB"/>
        </w:rPr>
        <w:t>StringBuilder</w:t>
      </w:r>
      <w:proofErr w:type="spellEnd"/>
    </w:p>
    <w:p w:rsidR="00EB6DF8" w:rsidRPr="00182679" w:rsidRDefault="00EB6DF8" w:rsidP="002D724B">
      <w:pPr>
        <w:pStyle w:val="ListParagraph"/>
        <w:numPr>
          <w:ilvl w:val="0"/>
          <w:numId w:val="37"/>
        </w:numPr>
        <w:spacing w:after="0" w:line="345" w:lineRule="atLeast"/>
        <w:rPr>
          <w:rFonts w:ascii="Comic Sans MS" w:eastAsia="Times New Roman" w:hAnsi="Comic Sans MS" w:cs="Times New Roman"/>
          <w:color w:val="000000"/>
          <w:sz w:val="20"/>
          <w:szCs w:val="20"/>
        </w:rPr>
      </w:pPr>
      <w:proofErr w:type="spellStart"/>
      <w:r w:rsidRPr="00182679">
        <w:rPr>
          <w:rFonts w:ascii="Comic Sans MS" w:eastAsia="Times New Roman" w:hAnsi="Comic Sans MS" w:cs="Times New Roman"/>
          <w:color w:val="000000"/>
          <w:sz w:val="24"/>
          <w:szCs w:val="24"/>
        </w:rPr>
        <w:t>StringBuilder</w:t>
      </w:r>
      <w:proofErr w:type="spellEnd"/>
      <w:r w:rsidRPr="00182679">
        <w:rPr>
          <w:rFonts w:ascii="Comic Sans MS" w:eastAsia="Times New Roman" w:hAnsi="Comic Sans MS" w:cs="Times New Roman"/>
          <w:color w:val="000000"/>
          <w:sz w:val="24"/>
          <w:szCs w:val="24"/>
        </w:rPr>
        <w:t xml:space="preserve"> is </w:t>
      </w:r>
      <w:r w:rsidRPr="00182679">
        <w:rPr>
          <w:rFonts w:ascii="Comic Sans MS" w:eastAsia="Times New Roman" w:hAnsi="Comic Sans MS" w:cs="Times New Roman"/>
          <w:i/>
          <w:iCs/>
          <w:color w:val="000000"/>
          <w:sz w:val="24"/>
          <w:szCs w:val="24"/>
        </w:rPr>
        <w:t>more efficient</w:t>
      </w:r>
      <w:r w:rsidRPr="00182679">
        <w:rPr>
          <w:rFonts w:ascii="Comic Sans MS" w:eastAsia="Times New Roman" w:hAnsi="Comic Sans MS" w:cs="Times New Roman"/>
          <w:color w:val="000000"/>
          <w:sz w:val="24"/>
          <w:szCs w:val="24"/>
        </w:rPr>
        <w:t xml:space="preserve"> than </w:t>
      </w:r>
      <w:proofErr w:type="spellStart"/>
      <w:r w:rsidRPr="00182679">
        <w:rPr>
          <w:rFonts w:ascii="Comic Sans MS" w:eastAsia="Times New Roman" w:hAnsi="Comic Sans MS" w:cs="Times New Roman"/>
          <w:color w:val="000000"/>
          <w:sz w:val="24"/>
          <w:szCs w:val="24"/>
        </w:rPr>
        <w:t>StringBuffer</w:t>
      </w:r>
      <w:proofErr w:type="spellEnd"/>
      <w:r w:rsidRPr="00182679">
        <w:rPr>
          <w:rFonts w:ascii="Comic Sans MS" w:eastAsia="Times New Roman" w:hAnsi="Comic Sans MS" w:cs="Times New Roman"/>
          <w:color w:val="000000"/>
          <w:sz w:val="20"/>
          <w:szCs w:val="20"/>
        </w:rPr>
        <w:t>.</w:t>
      </w:r>
    </w:p>
    <w:p w:rsidR="00EB6DF8" w:rsidRPr="00182679" w:rsidRDefault="00EB6DF8" w:rsidP="002D724B">
      <w:pPr>
        <w:pStyle w:val="ListParagraph"/>
        <w:numPr>
          <w:ilvl w:val="0"/>
          <w:numId w:val="37"/>
        </w:numPr>
        <w:spacing w:after="0" w:line="345" w:lineRule="atLeast"/>
        <w:rPr>
          <w:rFonts w:ascii="Comic Sans MS" w:eastAsia="Times New Roman" w:hAnsi="Comic Sans MS" w:cs="Times New Roman"/>
          <w:color w:val="000000"/>
          <w:sz w:val="24"/>
          <w:szCs w:val="24"/>
        </w:rPr>
      </w:pPr>
      <w:r w:rsidRPr="00182679">
        <w:rPr>
          <w:rStyle w:val="HTMLCode"/>
          <w:rFonts w:ascii="Comic Sans MS" w:eastAsiaTheme="minorHAnsi" w:hAnsi="Comic Sans MS" w:cs="Consolas"/>
          <w:color w:val="242729"/>
          <w:sz w:val="24"/>
          <w:szCs w:val="24"/>
          <w:bdr w:val="none" w:sz="0" w:space="0" w:color="auto" w:frame="1"/>
          <w:shd w:val="clear" w:color="auto" w:fill="EFF0F1"/>
        </w:rPr>
        <w:t>String</w:t>
      </w:r>
      <w:r w:rsidRPr="00182679">
        <w:rPr>
          <w:rFonts w:ascii="Comic Sans MS" w:hAnsi="Comic Sans MS" w:cs="Arial"/>
          <w:color w:val="242729"/>
          <w:sz w:val="24"/>
          <w:szCs w:val="24"/>
          <w:shd w:val="clear" w:color="auto" w:fill="FFFFFF"/>
        </w:rPr>
        <w:t> is </w:t>
      </w:r>
      <w:r w:rsidRPr="00182679">
        <w:rPr>
          <w:rStyle w:val="Strong"/>
          <w:rFonts w:ascii="Comic Sans MS" w:hAnsi="Comic Sans MS" w:cs="Arial"/>
          <w:color w:val="242729"/>
          <w:sz w:val="24"/>
          <w:szCs w:val="24"/>
          <w:bdr w:val="none" w:sz="0" w:space="0" w:color="auto" w:frame="1"/>
          <w:shd w:val="clear" w:color="auto" w:fill="FFFFFF"/>
        </w:rPr>
        <w:t>immutable</w:t>
      </w:r>
      <w:r w:rsidRPr="00182679">
        <w:rPr>
          <w:rFonts w:ascii="Comic Sans MS" w:hAnsi="Comic Sans MS" w:cs="Arial"/>
          <w:color w:val="242729"/>
          <w:sz w:val="24"/>
          <w:szCs w:val="24"/>
          <w:shd w:val="clear" w:color="auto" w:fill="FFFFFF"/>
        </w:rPr>
        <w:t xml:space="preserve">, if you try to alter their </w:t>
      </w:r>
      <w:proofErr w:type="gramStart"/>
      <w:r w:rsidRPr="00182679">
        <w:rPr>
          <w:rFonts w:ascii="Comic Sans MS" w:hAnsi="Comic Sans MS" w:cs="Arial"/>
          <w:color w:val="242729"/>
          <w:sz w:val="24"/>
          <w:szCs w:val="24"/>
          <w:shd w:val="clear" w:color="auto" w:fill="FFFFFF"/>
        </w:rPr>
        <w:t>values,</w:t>
      </w:r>
      <w:proofErr w:type="gramEnd"/>
      <w:r w:rsidRPr="00182679">
        <w:rPr>
          <w:rFonts w:ascii="Comic Sans MS" w:hAnsi="Comic Sans MS" w:cs="Arial"/>
          <w:color w:val="242729"/>
          <w:sz w:val="24"/>
          <w:szCs w:val="24"/>
          <w:shd w:val="clear" w:color="auto" w:fill="FFFFFF"/>
        </w:rPr>
        <w:t xml:space="preserve"> another object gets created, whereas </w:t>
      </w:r>
      <w:proofErr w:type="spellStart"/>
      <w:r w:rsidRPr="00182679">
        <w:rPr>
          <w:rStyle w:val="HTMLCode"/>
          <w:rFonts w:ascii="Comic Sans MS" w:eastAsiaTheme="minorHAnsi" w:hAnsi="Comic Sans MS" w:cs="Consolas"/>
          <w:color w:val="242729"/>
          <w:sz w:val="24"/>
          <w:szCs w:val="24"/>
          <w:bdr w:val="none" w:sz="0" w:space="0" w:color="auto" w:frame="1"/>
          <w:shd w:val="clear" w:color="auto" w:fill="EFF0F1"/>
        </w:rPr>
        <w:t>StringBuffer</w:t>
      </w:r>
      <w:proofErr w:type="spellEnd"/>
      <w:r w:rsidRPr="00182679">
        <w:rPr>
          <w:rFonts w:ascii="Comic Sans MS" w:hAnsi="Comic Sans MS" w:cs="Arial"/>
          <w:color w:val="242729"/>
          <w:sz w:val="24"/>
          <w:szCs w:val="24"/>
          <w:shd w:val="clear" w:color="auto" w:fill="FFFFFF"/>
        </w:rPr>
        <w:t> and </w:t>
      </w:r>
      <w:proofErr w:type="spellStart"/>
      <w:r w:rsidRPr="00182679">
        <w:rPr>
          <w:rStyle w:val="HTMLCode"/>
          <w:rFonts w:ascii="Comic Sans MS" w:eastAsiaTheme="minorHAnsi" w:hAnsi="Comic Sans MS" w:cs="Consolas"/>
          <w:color w:val="242729"/>
          <w:sz w:val="24"/>
          <w:szCs w:val="24"/>
          <w:bdr w:val="none" w:sz="0" w:space="0" w:color="auto" w:frame="1"/>
          <w:shd w:val="clear" w:color="auto" w:fill="EFF0F1"/>
        </w:rPr>
        <w:t>StringBuilder</w:t>
      </w:r>
      <w:proofErr w:type="spellEnd"/>
      <w:r w:rsidRPr="00182679">
        <w:rPr>
          <w:rFonts w:ascii="Comic Sans MS" w:hAnsi="Comic Sans MS" w:cs="Arial"/>
          <w:color w:val="242729"/>
          <w:sz w:val="24"/>
          <w:szCs w:val="24"/>
          <w:shd w:val="clear" w:color="auto" w:fill="FFFFFF"/>
        </w:rPr>
        <w:t> are </w:t>
      </w:r>
      <w:r w:rsidRPr="00182679">
        <w:rPr>
          <w:rStyle w:val="Strong"/>
          <w:rFonts w:ascii="Comic Sans MS" w:hAnsi="Comic Sans MS" w:cs="Arial"/>
          <w:color w:val="242729"/>
          <w:sz w:val="24"/>
          <w:szCs w:val="24"/>
          <w:bdr w:val="none" w:sz="0" w:space="0" w:color="auto" w:frame="1"/>
          <w:shd w:val="clear" w:color="auto" w:fill="FFFFFF"/>
        </w:rPr>
        <w:t>mutable</w:t>
      </w:r>
      <w:r w:rsidRPr="00182679">
        <w:rPr>
          <w:rFonts w:ascii="Comic Sans MS" w:hAnsi="Comic Sans MS" w:cs="Arial"/>
          <w:color w:val="242729"/>
          <w:sz w:val="24"/>
          <w:szCs w:val="24"/>
          <w:shd w:val="clear" w:color="auto" w:fill="FFFFFF"/>
        </w:rPr>
        <w:t> so they can change their values.</w:t>
      </w:r>
    </w:p>
    <w:p w:rsidR="00EB6DF8" w:rsidRPr="000C5E1C" w:rsidRDefault="00334327" w:rsidP="002D724B">
      <w:pPr>
        <w:tabs>
          <w:tab w:val="left" w:pos="8312"/>
        </w:tabs>
        <w:spacing w:before="360" w:after="0" w:line="240" w:lineRule="auto"/>
        <w:ind w:left="360"/>
        <w:rPr>
          <w:rFonts w:ascii="Comic Sans MS" w:hAnsi="Comic Sans MS" w:cs="Times New Roman"/>
          <w:b/>
          <w:color w:val="0070C0"/>
          <w:sz w:val="36"/>
          <w:szCs w:val="36"/>
        </w:rPr>
      </w:pPr>
      <w:r w:rsidRPr="000C5E1C">
        <w:rPr>
          <w:rFonts w:ascii="Comic Sans MS" w:hAnsi="Comic Sans MS" w:cs="Times New Roman"/>
          <w:b/>
          <w:color w:val="0070C0"/>
          <w:sz w:val="36"/>
          <w:szCs w:val="36"/>
        </w:rPr>
        <w:t>Why String is immutable or final in Java?</w:t>
      </w:r>
    </w:p>
    <w:p w:rsidR="00334327" w:rsidRPr="00631D9A" w:rsidRDefault="00EB6DF8" w:rsidP="002D724B">
      <w:pPr>
        <w:tabs>
          <w:tab w:val="left" w:pos="8312"/>
        </w:tabs>
        <w:spacing w:before="360" w:after="0" w:line="240" w:lineRule="auto"/>
        <w:ind w:left="360"/>
        <w:rPr>
          <w:rFonts w:ascii="Comic Sans MS" w:hAnsi="Comic Sans MS" w:cs="Times New Roman"/>
          <w:b/>
          <w:color w:val="0070C0"/>
          <w:sz w:val="24"/>
          <w:szCs w:val="24"/>
        </w:rPr>
      </w:pPr>
      <w:r w:rsidRPr="00631D9A">
        <w:rPr>
          <w:rFonts w:ascii="Comic Sans MS" w:hAnsi="Comic Sans MS"/>
          <w:color w:val="000000"/>
          <w:sz w:val="24"/>
          <w:szCs w:val="24"/>
          <w:shd w:val="clear" w:color="auto" w:fill="FFFFFF"/>
        </w:rPr>
        <w:t>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r w:rsidRPr="00631D9A">
        <w:rPr>
          <w:rFonts w:ascii="Comic Sans MS" w:hAnsi="Comic Sans MS"/>
          <w:i/>
          <w:iCs/>
          <w:sz w:val="24"/>
          <w:szCs w:val="24"/>
        </w:rPr>
        <w:t>String was made final</w:t>
      </w:r>
      <w:r w:rsidR="00631D9A" w:rsidRPr="00631D9A">
        <w:rPr>
          <w:rFonts w:ascii="Comic Sans MS" w:hAnsi="Comic Sans MS"/>
          <w:color w:val="000000"/>
          <w:sz w:val="24"/>
          <w:szCs w:val="24"/>
          <w:shd w:val="clear" w:color="auto" w:fill="FFFFFF"/>
        </w:rPr>
        <w:t xml:space="preserve"> </w:t>
      </w:r>
      <w:r w:rsidRPr="00631D9A">
        <w:rPr>
          <w:rFonts w:ascii="Comic Sans MS" w:hAnsi="Comic Sans MS"/>
          <w:color w:val="000000"/>
          <w:sz w:val="24"/>
          <w:szCs w:val="24"/>
          <w:shd w:val="clear" w:color="auto" w:fill="FFFFFF"/>
        </w:rPr>
        <w:t xml:space="preserve">so that no one can compromise invariant of String class e.g. Immutability, Caching, </w:t>
      </w:r>
      <w:proofErr w:type="spellStart"/>
      <w:r w:rsidRPr="00631D9A">
        <w:rPr>
          <w:rFonts w:ascii="Comic Sans MS" w:hAnsi="Comic Sans MS"/>
          <w:color w:val="000000"/>
          <w:sz w:val="24"/>
          <w:szCs w:val="24"/>
          <w:shd w:val="clear" w:color="auto" w:fill="FFFFFF"/>
        </w:rPr>
        <w:t>hashcode</w:t>
      </w:r>
      <w:proofErr w:type="spellEnd"/>
      <w:r w:rsidRPr="00631D9A">
        <w:rPr>
          <w:rFonts w:ascii="Comic Sans MS" w:hAnsi="Comic Sans MS"/>
          <w:color w:val="000000"/>
          <w:sz w:val="24"/>
          <w:szCs w:val="24"/>
          <w:shd w:val="clear" w:color="auto" w:fill="FFFFFF"/>
        </w:rPr>
        <w:t xml:space="preserve"> calculation </w:t>
      </w:r>
      <w:proofErr w:type="spellStart"/>
      <w:r w:rsidRPr="00631D9A">
        <w:rPr>
          <w:rFonts w:ascii="Comic Sans MS" w:hAnsi="Comic Sans MS"/>
          <w:color w:val="000000"/>
          <w:sz w:val="24"/>
          <w:szCs w:val="24"/>
          <w:shd w:val="clear" w:color="auto" w:fill="FFFFFF"/>
        </w:rPr>
        <w:t>etc</w:t>
      </w:r>
      <w:proofErr w:type="spellEnd"/>
      <w:r w:rsidRPr="00631D9A">
        <w:rPr>
          <w:rFonts w:ascii="Comic Sans MS" w:hAnsi="Comic Sans MS"/>
          <w:color w:val="000000"/>
          <w:sz w:val="24"/>
          <w:szCs w:val="24"/>
          <w:shd w:val="clear" w:color="auto" w:fill="FFFFFF"/>
        </w:rPr>
        <w:t xml:space="preserve"> by extending and overriding behaviors. Another reason of </w:t>
      </w:r>
      <w:r w:rsidRPr="00631D9A">
        <w:rPr>
          <w:rFonts w:ascii="Comic Sans MS" w:hAnsi="Comic Sans MS"/>
          <w:i/>
          <w:iCs/>
          <w:color w:val="000000"/>
          <w:sz w:val="24"/>
          <w:szCs w:val="24"/>
        </w:rPr>
        <w:t>why String class is immutable</w:t>
      </w:r>
      <w:r w:rsidRPr="00631D9A">
        <w:rPr>
          <w:rFonts w:ascii="Comic Sans MS" w:hAnsi="Comic Sans MS"/>
          <w:color w:val="000000"/>
          <w:sz w:val="24"/>
          <w:szCs w:val="24"/>
          <w:shd w:val="clear" w:color="auto" w:fill="FFFFFF"/>
        </w:rPr>
        <w:t xml:space="preserve"> could die due to </w:t>
      </w:r>
      <w:proofErr w:type="spellStart"/>
      <w:r w:rsidRPr="00631D9A">
        <w:rPr>
          <w:rFonts w:ascii="Comic Sans MS" w:hAnsi="Comic Sans MS"/>
          <w:color w:val="000000"/>
          <w:sz w:val="24"/>
          <w:szCs w:val="24"/>
          <w:shd w:val="clear" w:color="auto" w:fill="FFFFFF"/>
        </w:rPr>
        <w:t>HashMap</w:t>
      </w:r>
      <w:proofErr w:type="spellEnd"/>
      <w:r w:rsidRPr="00631D9A">
        <w:rPr>
          <w:rFonts w:ascii="Comic Sans MS" w:hAnsi="Comic Sans MS"/>
          <w:color w:val="000000"/>
          <w:sz w:val="24"/>
          <w:szCs w:val="24"/>
          <w:shd w:val="clear" w:color="auto" w:fill="FFFFFF"/>
        </w:rPr>
        <w:t>.</w:t>
      </w:r>
      <w:r w:rsidRPr="00631D9A">
        <w:rPr>
          <w:rFonts w:ascii="Comic Sans MS" w:hAnsi="Comic Sans MS" w:cs="Times New Roman"/>
          <w:b/>
          <w:color w:val="0070C0"/>
          <w:sz w:val="24"/>
          <w:szCs w:val="24"/>
        </w:rPr>
        <w:tab/>
      </w:r>
    </w:p>
    <w:p w:rsidR="00334327" w:rsidRPr="000C5E1C" w:rsidRDefault="00334327" w:rsidP="002D724B">
      <w:pPr>
        <w:tabs>
          <w:tab w:val="right" w:pos="9360"/>
        </w:tabs>
        <w:spacing w:before="360" w:after="0" w:line="240" w:lineRule="auto"/>
        <w:ind w:left="360"/>
        <w:rPr>
          <w:rFonts w:ascii="Comic Sans MS" w:hAnsi="Comic Sans MS" w:cs="Times New Roman"/>
          <w:b/>
          <w:color w:val="0070C0"/>
          <w:sz w:val="36"/>
          <w:szCs w:val="36"/>
        </w:rPr>
      </w:pPr>
      <w:r w:rsidRPr="000C5E1C">
        <w:rPr>
          <w:rFonts w:ascii="Comic Sans MS" w:hAnsi="Comic Sans MS" w:cs="Times New Roman"/>
          <w:b/>
          <w:color w:val="0070C0"/>
          <w:sz w:val="36"/>
          <w:szCs w:val="36"/>
        </w:rPr>
        <w:t>What is String Pool?</w:t>
      </w:r>
      <w:r w:rsidR="00631D9A">
        <w:rPr>
          <w:rFonts w:ascii="Comic Sans MS" w:hAnsi="Comic Sans MS" w:cs="Times New Roman"/>
          <w:b/>
          <w:color w:val="0070C0"/>
          <w:sz w:val="36"/>
          <w:szCs w:val="36"/>
        </w:rPr>
        <w:tab/>
      </w:r>
    </w:p>
    <w:p w:rsidR="00F46884" w:rsidRPr="00217A1A" w:rsidRDefault="00F46884" w:rsidP="002D724B">
      <w:pPr>
        <w:spacing w:before="360" w:after="0" w:line="240" w:lineRule="auto"/>
        <w:ind w:left="360"/>
        <w:rPr>
          <w:rFonts w:ascii="Comic Sans MS" w:hAnsi="Comic Sans MS" w:cs="Arial"/>
          <w:sz w:val="24"/>
          <w:szCs w:val="24"/>
          <w:shd w:val="clear" w:color="auto" w:fill="FFFFFF"/>
        </w:rPr>
      </w:pPr>
      <w:r w:rsidRPr="00217A1A">
        <w:rPr>
          <w:rStyle w:val="Strong"/>
          <w:rFonts w:ascii="Comic Sans MS" w:hAnsi="Comic Sans MS" w:cs="Arial"/>
          <w:sz w:val="24"/>
          <w:szCs w:val="24"/>
          <w:shd w:val="clear" w:color="auto" w:fill="FFFFFF"/>
        </w:rPr>
        <w:t>String Pool in java</w:t>
      </w:r>
      <w:r w:rsidRPr="00217A1A">
        <w:rPr>
          <w:rFonts w:ascii="Comic Sans MS" w:hAnsi="Comic Sans MS" w:cs="Arial"/>
          <w:sz w:val="24"/>
          <w:szCs w:val="24"/>
          <w:shd w:val="clear" w:color="auto" w:fill="FFFFFF"/>
        </w:rPr>
        <w:t> is a pool of Strings stored in </w:t>
      </w:r>
      <w:r w:rsidRPr="00217A1A">
        <w:rPr>
          <w:rFonts w:ascii="Comic Sans MS" w:hAnsi="Comic Sans MS" w:cs="Arial"/>
          <w:b/>
          <w:bCs/>
          <w:sz w:val="24"/>
          <w:szCs w:val="24"/>
          <w:shd w:val="clear" w:color="auto" w:fill="FFFFFF"/>
        </w:rPr>
        <w:t>Java Heap Memory</w:t>
      </w:r>
      <w:r w:rsidR="00217A1A">
        <w:rPr>
          <w:rFonts w:ascii="Comic Sans MS" w:hAnsi="Comic Sans MS" w:cs="Arial"/>
          <w:sz w:val="24"/>
          <w:szCs w:val="24"/>
          <w:shd w:val="clear" w:color="auto" w:fill="FFFFFF"/>
        </w:rPr>
        <w:t>.</w:t>
      </w:r>
      <w:r w:rsidRPr="00217A1A">
        <w:rPr>
          <w:rFonts w:ascii="Comic Sans MS" w:hAnsi="Comic Sans MS" w:cs="Arial"/>
          <w:sz w:val="24"/>
          <w:szCs w:val="24"/>
          <w:shd w:val="clear" w:color="auto" w:fill="FFFFFF"/>
        </w:rPr>
        <w:t> </w:t>
      </w:r>
    </w:p>
    <w:p w:rsidR="00F46884" w:rsidRPr="00217A1A" w:rsidRDefault="00F46884" w:rsidP="002D724B">
      <w:pPr>
        <w:pStyle w:val="NormalWeb"/>
        <w:shd w:val="clear" w:color="auto" w:fill="FFFFFF"/>
        <w:spacing w:before="0" w:beforeAutospacing="0" w:after="390" w:afterAutospacing="0"/>
        <w:rPr>
          <w:rFonts w:ascii="Comic Sans MS" w:hAnsi="Comic Sans MS" w:cs="Arial"/>
        </w:rPr>
      </w:pPr>
      <w:r w:rsidRPr="00217A1A">
        <w:rPr>
          <w:rFonts w:ascii="Comic Sans MS" w:hAnsi="Comic Sans MS" w:cs="Arial"/>
        </w:rPr>
        <w:t>Here is a diagram which clearly explains how String Pool is maintained in java heap space and what happens when we use different ways to create Strings.</w:t>
      </w:r>
    </w:p>
    <w:p w:rsidR="00217A1A" w:rsidRDefault="00F46884" w:rsidP="002D724B">
      <w:pPr>
        <w:pStyle w:val="NormalWeb"/>
        <w:shd w:val="clear" w:color="auto" w:fill="FFFFFF"/>
        <w:spacing w:before="0" w:beforeAutospacing="0" w:after="390" w:afterAutospacing="0"/>
        <w:rPr>
          <w:rFonts w:ascii="Comic Sans MS" w:hAnsi="Comic Sans MS" w:cs="Arial"/>
        </w:rPr>
      </w:pPr>
      <w:r w:rsidRPr="00217A1A">
        <w:rPr>
          <w:rFonts w:ascii="Comic Sans MS" w:hAnsi="Comic Sans MS" w:cs="Arial"/>
          <w:noProof/>
        </w:rPr>
        <w:lastRenderedPageBreak/>
        <w:drawing>
          <wp:inline distT="0" distB="0" distL="0" distR="0" wp14:anchorId="46FD58C2" wp14:editId="0042D46F">
            <wp:extent cx="4291330" cy="2371725"/>
            <wp:effectExtent l="0" t="0" r="0" b="9525"/>
            <wp:docPr id="4" name="Picture 4" descr="String Pool in Java, string pool, java string poo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tring Pool in Java, string pool, java string poo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371725"/>
                    </a:xfrm>
                    <a:prstGeom prst="rect">
                      <a:avLst/>
                    </a:prstGeom>
                    <a:noFill/>
                    <a:ln>
                      <a:noFill/>
                    </a:ln>
                  </pic:spPr>
                </pic:pic>
              </a:graphicData>
            </a:graphic>
          </wp:inline>
        </w:drawing>
      </w:r>
    </w:p>
    <w:p w:rsidR="00334327" w:rsidRPr="000C5E1C" w:rsidRDefault="00334327" w:rsidP="002D724B">
      <w:pPr>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 xml:space="preserve">What does String </w:t>
      </w:r>
      <w:proofErr w:type="gramStart"/>
      <w:r w:rsidRPr="000C5E1C">
        <w:rPr>
          <w:rFonts w:ascii="Comic Sans MS" w:hAnsi="Comic Sans MS" w:cs="Times New Roman"/>
          <w:b/>
          <w:color w:val="0070C0"/>
          <w:sz w:val="36"/>
          <w:szCs w:val="36"/>
        </w:rPr>
        <w:t>intern(</w:t>
      </w:r>
      <w:proofErr w:type="gramEnd"/>
      <w:r w:rsidRPr="000C5E1C">
        <w:rPr>
          <w:rFonts w:ascii="Comic Sans MS" w:hAnsi="Comic Sans MS" w:cs="Times New Roman"/>
          <w:b/>
          <w:color w:val="0070C0"/>
          <w:sz w:val="36"/>
          <w:szCs w:val="36"/>
        </w:rPr>
        <w:t>) method do?</w:t>
      </w:r>
    </w:p>
    <w:p w:rsidR="00F46884" w:rsidRPr="002A7802" w:rsidRDefault="00F46884" w:rsidP="002D724B">
      <w:pPr>
        <w:spacing w:before="360" w:after="0" w:line="240" w:lineRule="auto"/>
        <w:rPr>
          <w:rFonts w:ascii="Comic Sans MS" w:hAnsi="Comic Sans MS" w:cs="Times New Roman"/>
          <w:b/>
          <w:color w:val="0070C0"/>
          <w:sz w:val="24"/>
          <w:szCs w:val="24"/>
        </w:rPr>
      </w:pPr>
      <w:r w:rsidRPr="002A7802">
        <w:rPr>
          <w:rFonts w:ascii="Comic Sans MS" w:hAnsi="Comic Sans MS" w:cs="Arial"/>
          <w:color w:val="222222"/>
          <w:sz w:val="24"/>
          <w:szCs w:val="24"/>
          <w:shd w:val="clear" w:color="auto" w:fill="FFFFFF"/>
        </w:rPr>
        <w:t>The </w:t>
      </w:r>
      <w:r w:rsidRPr="002A7802">
        <w:rPr>
          <w:rFonts w:ascii="Comic Sans MS" w:hAnsi="Comic Sans MS" w:cs="Arial"/>
          <w:b/>
          <w:bCs/>
          <w:color w:val="222222"/>
          <w:sz w:val="24"/>
          <w:szCs w:val="24"/>
          <w:shd w:val="clear" w:color="auto" w:fill="FFFFFF"/>
        </w:rPr>
        <w:t xml:space="preserve">java string </w:t>
      </w:r>
      <w:proofErr w:type="gramStart"/>
      <w:r w:rsidRPr="002A7802">
        <w:rPr>
          <w:rFonts w:ascii="Comic Sans MS" w:hAnsi="Comic Sans MS" w:cs="Arial"/>
          <w:b/>
          <w:bCs/>
          <w:color w:val="222222"/>
          <w:sz w:val="24"/>
          <w:szCs w:val="24"/>
          <w:shd w:val="clear" w:color="auto" w:fill="FFFFFF"/>
        </w:rPr>
        <w:t>intern(</w:t>
      </w:r>
      <w:proofErr w:type="gramEnd"/>
      <w:r w:rsidRPr="002A7802">
        <w:rPr>
          <w:rFonts w:ascii="Comic Sans MS" w:hAnsi="Comic Sans MS" w:cs="Arial"/>
          <w:b/>
          <w:bCs/>
          <w:color w:val="222222"/>
          <w:sz w:val="24"/>
          <w:szCs w:val="24"/>
          <w:shd w:val="clear" w:color="auto" w:fill="FFFFFF"/>
        </w:rPr>
        <w:t>) method</w:t>
      </w:r>
      <w:r w:rsidRPr="002A7802">
        <w:rPr>
          <w:rFonts w:ascii="Comic Sans MS" w:hAnsi="Comic Sans MS" w:cs="Arial"/>
          <w:color w:val="222222"/>
          <w:sz w:val="24"/>
          <w:szCs w:val="24"/>
          <w:shd w:val="clear" w:color="auto" w:fill="FFFFFF"/>
        </w:rPr>
        <w:t> returns the interned </w:t>
      </w:r>
      <w:r w:rsidRPr="002A7802">
        <w:rPr>
          <w:rFonts w:ascii="Comic Sans MS" w:hAnsi="Comic Sans MS" w:cs="Arial"/>
          <w:b/>
          <w:bCs/>
          <w:color w:val="222222"/>
          <w:sz w:val="24"/>
          <w:szCs w:val="24"/>
          <w:shd w:val="clear" w:color="auto" w:fill="FFFFFF"/>
        </w:rPr>
        <w:t>string</w:t>
      </w:r>
      <w:r w:rsidRPr="002A7802">
        <w:rPr>
          <w:rFonts w:ascii="Comic Sans MS" w:hAnsi="Comic Sans MS" w:cs="Arial"/>
          <w:color w:val="222222"/>
          <w:sz w:val="24"/>
          <w:szCs w:val="24"/>
          <w:shd w:val="clear" w:color="auto" w:fill="FFFFFF"/>
        </w:rPr>
        <w:t>. It returns the canonical representation of </w:t>
      </w:r>
      <w:r w:rsidRPr="002A7802">
        <w:rPr>
          <w:rFonts w:ascii="Comic Sans MS" w:hAnsi="Comic Sans MS" w:cs="Arial"/>
          <w:b/>
          <w:bCs/>
          <w:color w:val="222222"/>
          <w:sz w:val="24"/>
          <w:szCs w:val="24"/>
          <w:shd w:val="clear" w:color="auto" w:fill="FFFFFF"/>
        </w:rPr>
        <w:t>string</w:t>
      </w:r>
      <w:r w:rsidRPr="002A7802">
        <w:rPr>
          <w:rFonts w:ascii="Comic Sans MS" w:hAnsi="Comic Sans MS" w:cs="Arial"/>
          <w:color w:val="222222"/>
          <w:sz w:val="24"/>
          <w:szCs w:val="24"/>
          <w:shd w:val="clear" w:color="auto" w:fill="FFFFFF"/>
        </w:rPr>
        <w:t>. It </w:t>
      </w:r>
      <w:r w:rsidRPr="002A7802">
        <w:rPr>
          <w:rFonts w:ascii="Comic Sans MS" w:hAnsi="Comic Sans MS" w:cs="Arial"/>
          <w:b/>
          <w:bCs/>
          <w:color w:val="222222"/>
          <w:sz w:val="24"/>
          <w:szCs w:val="24"/>
          <w:shd w:val="clear" w:color="auto" w:fill="FFFFFF"/>
        </w:rPr>
        <w:t>can</w:t>
      </w:r>
      <w:r w:rsidRPr="002A7802">
        <w:rPr>
          <w:rFonts w:ascii="Comic Sans MS" w:hAnsi="Comic Sans MS" w:cs="Arial"/>
          <w:color w:val="222222"/>
          <w:sz w:val="24"/>
          <w:szCs w:val="24"/>
          <w:shd w:val="clear" w:color="auto" w:fill="FFFFFF"/>
        </w:rPr>
        <w:t> be used to return </w:t>
      </w:r>
      <w:r w:rsidRPr="002A7802">
        <w:rPr>
          <w:rFonts w:ascii="Comic Sans MS" w:hAnsi="Comic Sans MS" w:cs="Arial"/>
          <w:b/>
          <w:bCs/>
          <w:color w:val="222222"/>
          <w:sz w:val="24"/>
          <w:szCs w:val="24"/>
          <w:shd w:val="clear" w:color="auto" w:fill="FFFFFF"/>
        </w:rPr>
        <w:t>string</w:t>
      </w:r>
      <w:r w:rsidRPr="002A7802">
        <w:rPr>
          <w:rFonts w:ascii="Comic Sans MS" w:hAnsi="Comic Sans MS" w:cs="Arial"/>
          <w:color w:val="222222"/>
          <w:sz w:val="24"/>
          <w:szCs w:val="24"/>
          <w:shd w:val="clear" w:color="auto" w:fill="FFFFFF"/>
        </w:rPr>
        <w:t> from pool memory, if it is created by new keyword.</w:t>
      </w:r>
    </w:p>
    <w:p w:rsidR="00334327" w:rsidRPr="000C5E1C" w:rsidRDefault="00334327" w:rsidP="002D724B">
      <w:pPr>
        <w:tabs>
          <w:tab w:val="left" w:pos="851"/>
        </w:tabs>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 xml:space="preserve">Why String is popular </w:t>
      </w:r>
      <w:proofErr w:type="spellStart"/>
      <w:r w:rsidRPr="000C5E1C">
        <w:rPr>
          <w:rFonts w:ascii="Comic Sans MS" w:hAnsi="Comic Sans MS" w:cs="Times New Roman"/>
          <w:b/>
          <w:color w:val="0070C0"/>
          <w:sz w:val="36"/>
          <w:szCs w:val="36"/>
        </w:rPr>
        <w:t>HashMap</w:t>
      </w:r>
      <w:proofErr w:type="spellEnd"/>
      <w:r w:rsidRPr="000C5E1C">
        <w:rPr>
          <w:rFonts w:ascii="Comic Sans MS" w:hAnsi="Comic Sans MS" w:cs="Times New Roman"/>
          <w:b/>
          <w:color w:val="0070C0"/>
          <w:sz w:val="36"/>
          <w:szCs w:val="36"/>
        </w:rPr>
        <w:t xml:space="preserve"> key in Java?</w:t>
      </w:r>
    </w:p>
    <w:p w:rsidR="00F234EA" w:rsidRPr="002A7802" w:rsidRDefault="00F46884" w:rsidP="002D724B">
      <w:pPr>
        <w:spacing w:line="240" w:lineRule="auto"/>
        <w:rPr>
          <w:rFonts w:ascii="Comic Sans MS" w:hAnsi="Comic Sans MS" w:cs="Times New Roman"/>
          <w:sz w:val="24"/>
          <w:szCs w:val="24"/>
        </w:rPr>
      </w:pPr>
      <w:r w:rsidRPr="002A7802">
        <w:rPr>
          <w:rFonts w:ascii="Comic Sans MS" w:hAnsi="Comic Sans MS" w:cs="Arial"/>
          <w:color w:val="222222"/>
          <w:sz w:val="24"/>
          <w:szCs w:val="24"/>
          <w:shd w:val="clear" w:color="auto" w:fill="FFFFFF"/>
        </w:rPr>
        <w:t>Since </w:t>
      </w:r>
      <w:r w:rsidRPr="002A7802">
        <w:rPr>
          <w:rFonts w:ascii="Comic Sans MS" w:hAnsi="Comic Sans MS" w:cs="Arial"/>
          <w:b/>
          <w:bCs/>
          <w:color w:val="222222"/>
          <w:sz w:val="24"/>
          <w:szCs w:val="24"/>
          <w:shd w:val="clear" w:color="auto" w:fill="FFFFFF"/>
        </w:rPr>
        <w:t>String</w:t>
      </w:r>
      <w:r w:rsidRPr="002A7802">
        <w:rPr>
          <w:rFonts w:ascii="Comic Sans MS" w:hAnsi="Comic Sans MS" w:cs="Arial"/>
          <w:color w:val="222222"/>
          <w:sz w:val="24"/>
          <w:szCs w:val="24"/>
          <w:shd w:val="clear" w:color="auto" w:fill="FFFFFF"/>
        </w:rPr>
        <w:t xml:space="preserve"> is immutable, its </w:t>
      </w:r>
      <w:proofErr w:type="spellStart"/>
      <w:r w:rsidRPr="002A7802">
        <w:rPr>
          <w:rFonts w:ascii="Comic Sans MS" w:hAnsi="Comic Sans MS" w:cs="Arial"/>
          <w:color w:val="222222"/>
          <w:sz w:val="24"/>
          <w:szCs w:val="24"/>
          <w:shd w:val="clear" w:color="auto" w:fill="FFFFFF"/>
        </w:rPr>
        <w:t>hashcode</w:t>
      </w:r>
      <w:proofErr w:type="spellEnd"/>
      <w:r w:rsidRPr="002A7802">
        <w:rPr>
          <w:rFonts w:ascii="Comic Sans MS" w:hAnsi="Comic Sans MS" w:cs="Arial"/>
          <w:color w:val="222222"/>
          <w:sz w:val="24"/>
          <w:szCs w:val="24"/>
          <w:shd w:val="clear" w:color="auto" w:fill="FFFFFF"/>
        </w:rPr>
        <w:t xml:space="preserve"> is cached at the time of creation and it doesn't need to be calculated again. This makes it a great candidate for </w:t>
      </w:r>
      <w:r w:rsidRPr="002A7802">
        <w:rPr>
          <w:rFonts w:ascii="Comic Sans MS" w:hAnsi="Comic Sans MS" w:cs="Arial"/>
          <w:b/>
          <w:bCs/>
          <w:color w:val="222222"/>
          <w:sz w:val="24"/>
          <w:szCs w:val="24"/>
          <w:shd w:val="clear" w:color="auto" w:fill="FFFFFF"/>
        </w:rPr>
        <w:t>key</w:t>
      </w:r>
      <w:r w:rsidRPr="002A7802">
        <w:rPr>
          <w:rFonts w:ascii="Comic Sans MS" w:hAnsi="Comic Sans MS" w:cs="Arial"/>
          <w:color w:val="222222"/>
          <w:sz w:val="24"/>
          <w:szCs w:val="24"/>
          <w:shd w:val="clear" w:color="auto" w:fill="FFFFFF"/>
        </w:rPr>
        <w:t> in a Map and its processing is fast than other </w:t>
      </w:r>
      <w:proofErr w:type="spellStart"/>
      <w:r w:rsidRPr="002A7802">
        <w:rPr>
          <w:rFonts w:ascii="Comic Sans MS" w:hAnsi="Comic Sans MS" w:cs="Arial"/>
          <w:b/>
          <w:bCs/>
          <w:color w:val="222222"/>
          <w:sz w:val="24"/>
          <w:szCs w:val="24"/>
          <w:shd w:val="clear" w:color="auto" w:fill="FFFFFF"/>
        </w:rPr>
        <w:t>HashMap</w:t>
      </w:r>
      <w:proofErr w:type="spellEnd"/>
      <w:r w:rsidRPr="002A7802">
        <w:rPr>
          <w:rFonts w:ascii="Comic Sans MS" w:hAnsi="Comic Sans MS" w:cs="Arial"/>
          <w:b/>
          <w:bCs/>
          <w:color w:val="222222"/>
          <w:sz w:val="24"/>
          <w:szCs w:val="24"/>
          <w:shd w:val="clear" w:color="auto" w:fill="FFFFFF"/>
        </w:rPr>
        <w:t xml:space="preserve"> key</w:t>
      </w:r>
      <w:r w:rsidRPr="002A7802">
        <w:rPr>
          <w:rFonts w:ascii="Comic Sans MS" w:hAnsi="Comic Sans MS" w:cs="Arial"/>
          <w:color w:val="222222"/>
          <w:sz w:val="24"/>
          <w:szCs w:val="24"/>
          <w:shd w:val="clear" w:color="auto" w:fill="FFFFFF"/>
        </w:rPr>
        <w:t> objects. This is </w:t>
      </w:r>
      <w:r w:rsidRPr="002A7802">
        <w:rPr>
          <w:rFonts w:ascii="Comic Sans MS" w:hAnsi="Comic Sans MS" w:cs="Arial"/>
          <w:b/>
          <w:bCs/>
          <w:color w:val="222222"/>
          <w:sz w:val="24"/>
          <w:szCs w:val="24"/>
          <w:shd w:val="clear" w:color="auto" w:fill="FFFFFF"/>
        </w:rPr>
        <w:t xml:space="preserve">why </w:t>
      </w:r>
      <w:proofErr w:type="spellStart"/>
      <w:r w:rsidRPr="002A7802">
        <w:rPr>
          <w:rFonts w:ascii="Comic Sans MS" w:hAnsi="Comic Sans MS" w:cs="Arial"/>
          <w:b/>
          <w:bCs/>
          <w:color w:val="222222"/>
          <w:sz w:val="24"/>
          <w:szCs w:val="24"/>
          <w:shd w:val="clear" w:color="auto" w:fill="FFFFFF"/>
        </w:rPr>
        <w:t>String</w:t>
      </w:r>
      <w:r w:rsidRPr="002A7802">
        <w:rPr>
          <w:rFonts w:ascii="Comic Sans MS" w:hAnsi="Comic Sans MS" w:cs="Arial"/>
          <w:color w:val="222222"/>
          <w:sz w:val="24"/>
          <w:szCs w:val="24"/>
          <w:shd w:val="clear" w:color="auto" w:fill="FFFFFF"/>
        </w:rPr>
        <w:t>is</w:t>
      </w:r>
      <w:proofErr w:type="spellEnd"/>
      <w:r w:rsidRPr="002A7802">
        <w:rPr>
          <w:rFonts w:ascii="Comic Sans MS" w:hAnsi="Comic Sans MS" w:cs="Arial"/>
          <w:color w:val="222222"/>
          <w:sz w:val="24"/>
          <w:szCs w:val="24"/>
          <w:shd w:val="clear" w:color="auto" w:fill="FFFFFF"/>
        </w:rPr>
        <w:t xml:space="preserve"> mostly used Object as </w:t>
      </w:r>
      <w:proofErr w:type="spellStart"/>
      <w:r w:rsidRPr="002A7802">
        <w:rPr>
          <w:rFonts w:ascii="Comic Sans MS" w:hAnsi="Comic Sans MS" w:cs="Arial"/>
          <w:b/>
          <w:bCs/>
          <w:color w:val="222222"/>
          <w:sz w:val="24"/>
          <w:szCs w:val="24"/>
          <w:shd w:val="clear" w:color="auto" w:fill="FFFFFF"/>
        </w:rPr>
        <w:t>HashMap</w:t>
      </w:r>
      <w:proofErr w:type="spellEnd"/>
      <w:r w:rsidRPr="002A7802">
        <w:rPr>
          <w:rFonts w:ascii="Comic Sans MS" w:hAnsi="Comic Sans MS" w:cs="Arial"/>
          <w:b/>
          <w:bCs/>
          <w:color w:val="222222"/>
          <w:sz w:val="24"/>
          <w:szCs w:val="24"/>
          <w:shd w:val="clear" w:color="auto" w:fill="FFFFFF"/>
        </w:rPr>
        <w:t xml:space="preserve"> keys</w:t>
      </w:r>
      <w:r w:rsidRPr="002A7802">
        <w:rPr>
          <w:rFonts w:ascii="Comic Sans MS" w:hAnsi="Comic Sans MS" w:cs="Arial"/>
          <w:color w:val="222222"/>
          <w:sz w:val="24"/>
          <w:szCs w:val="24"/>
          <w:shd w:val="clear" w:color="auto" w:fill="FFFFFF"/>
        </w:rPr>
        <w:t>.</w:t>
      </w:r>
    </w:p>
    <w:p w:rsidR="00F234EA" w:rsidRPr="000C5E1C" w:rsidRDefault="00F234EA" w:rsidP="002D724B">
      <w:pPr>
        <w:spacing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What is Java Collections Framework? List out some benefits of Collections framework?</w:t>
      </w:r>
    </w:p>
    <w:p w:rsidR="00F234EA" w:rsidRPr="002A7802" w:rsidRDefault="00F234EA" w:rsidP="002D724B">
      <w:pPr>
        <w:spacing w:after="0" w:line="240" w:lineRule="auto"/>
        <w:rPr>
          <w:rFonts w:ascii="Comic Sans MS" w:eastAsia="Times New Roman" w:hAnsi="Comic Sans MS" w:cs="Times New Roman"/>
          <w:sz w:val="24"/>
          <w:szCs w:val="24"/>
        </w:rPr>
      </w:pPr>
      <w:r w:rsidRPr="002A7802">
        <w:rPr>
          <w:rFonts w:ascii="Comic Sans MS" w:eastAsia="Times New Roman" w:hAnsi="Comic Sans MS" w:cs="Helvetica"/>
          <w:b/>
          <w:bCs/>
          <w:sz w:val="24"/>
          <w:szCs w:val="24"/>
          <w:shd w:val="clear" w:color="auto" w:fill="FFFFFF"/>
        </w:rPr>
        <w:t>Java Collections Framework</w:t>
      </w:r>
      <w:r w:rsidRPr="002A7802">
        <w:rPr>
          <w:rFonts w:ascii="Comic Sans MS" w:eastAsia="Times New Roman" w:hAnsi="Comic Sans MS" w:cs="Helvetica"/>
          <w:sz w:val="24"/>
          <w:szCs w:val="24"/>
          <w:shd w:val="clear" w:color="auto" w:fill="FFFFFF"/>
        </w:rPr>
        <w:t> is a set of reusable data structures and algorithms which are designed to free programmers from implementing data structures themselves so that they can focus on business logics.</w:t>
      </w:r>
    </w:p>
    <w:p w:rsidR="00F234EA" w:rsidRPr="002A7802" w:rsidRDefault="00F234EA" w:rsidP="002D724B">
      <w:pPr>
        <w:spacing w:after="0" w:line="240" w:lineRule="auto"/>
        <w:rPr>
          <w:rFonts w:ascii="Comic Sans MS" w:eastAsia="Times New Roman" w:hAnsi="Comic Sans MS" w:cs="Times New Roman"/>
          <w:sz w:val="24"/>
          <w:szCs w:val="24"/>
        </w:rPr>
      </w:pPr>
      <w:r w:rsidRPr="002A7802">
        <w:rPr>
          <w:rFonts w:ascii="Comic Sans MS" w:eastAsia="Times New Roman" w:hAnsi="Comic Sans MS" w:cs="Helvetica"/>
          <w:sz w:val="24"/>
          <w:szCs w:val="24"/>
          <w:shd w:val="clear" w:color="auto" w:fill="FFFFFF"/>
        </w:rPr>
        <w:t>The Java Collections Framework provides common data structures implementations which are enough for general-purpose such as list, set, map, queue, tree, etc. These collections are high-performance, high-quality, and easy to use with very good documentation.</w:t>
      </w:r>
    </w:p>
    <w:p w:rsidR="00F234EA" w:rsidRPr="002A7802" w:rsidRDefault="00F234EA" w:rsidP="002D724B">
      <w:pPr>
        <w:spacing w:line="240" w:lineRule="auto"/>
        <w:rPr>
          <w:rFonts w:ascii="Comic Sans MS" w:eastAsia="Times New Roman" w:hAnsi="Comic Sans MS" w:cs="Helvetica"/>
          <w:sz w:val="24"/>
          <w:szCs w:val="24"/>
          <w:shd w:val="clear" w:color="auto" w:fill="FFFFFF"/>
        </w:rPr>
      </w:pPr>
      <w:r w:rsidRPr="002A7802">
        <w:rPr>
          <w:rFonts w:ascii="Comic Sans MS" w:eastAsia="Times New Roman" w:hAnsi="Comic Sans MS" w:cs="Helvetica"/>
          <w:sz w:val="24"/>
          <w:szCs w:val="24"/>
          <w:shd w:val="clear" w:color="auto" w:fill="FFFFFF"/>
        </w:rPr>
        <w:t>In addition, the Java Collections Framework provides useful and robust algorithms such as searching and sorting on collections, and the interoperability between collections and arrays.</w:t>
      </w:r>
    </w:p>
    <w:p w:rsidR="00A01226" w:rsidRPr="002A7802" w:rsidRDefault="00A01226" w:rsidP="002D724B">
      <w:pPr>
        <w:spacing w:after="0" w:line="240" w:lineRule="auto"/>
        <w:rPr>
          <w:rFonts w:ascii="Comic Sans MS" w:eastAsia="Times New Roman" w:hAnsi="Comic Sans MS" w:cs="Times New Roman"/>
          <w:sz w:val="24"/>
          <w:szCs w:val="24"/>
        </w:rPr>
      </w:pPr>
      <w:r w:rsidRPr="002A7802">
        <w:rPr>
          <w:rFonts w:ascii="Comic Sans MS" w:eastAsia="Times New Roman" w:hAnsi="Comic Sans MS" w:cs="Helvetica"/>
          <w:sz w:val="24"/>
          <w:szCs w:val="24"/>
          <w:shd w:val="clear" w:color="auto" w:fill="FFFFFF"/>
        </w:rPr>
        <w:lastRenderedPageBreak/>
        <w:t>The Java Collections Framework is a standard API which is used extensively in Java programming. It’s the standard and perfect API for manipulating collections because of the following primary benefits:</w:t>
      </w:r>
    </w:p>
    <w:p w:rsidR="00A01226" w:rsidRPr="002A7802" w:rsidRDefault="00A01226" w:rsidP="002D724B">
      <w:pPr>
        <w:numPr>
          <w:ilvl w:val="0"/>
          <w:numId w:val="31"/>
        </w:numPr>
        <w:shd w:val="clear" w:color="auto" w:fill="FFFFFF"/>
        <w:spacing w:before="100" w:beforeAutospacing="1" w:after="100" w:afterAutospacing="1" w:line="270" w:lineRule="atLeast"/>
        <w:ind w:left="375"/>
        <w:rPr>
          <w:rFonts w:ascii="Comic Sans MS" w:eastAsia="Times New Roman" w:hAnsi="Comic Sans MS" w:cs="Helvetica"/>
          <w:sz w:val="24"/>
          <w:szCs w:val="24"/>
        </w:rPr>
      </w:pPr>
      <w:r w:rsidRPr="002A7802">
        <w:rPr>
          <w:rFonts w:ascii="Comic Sans MS" w:eastAsia="Times New Roman" w:hAnsi="Comic Sans MS" w:cs="Helvetica"/>
          <w:b/>
          <w:bCs/>
          <w:i/>
          <w:iCs/>
          <w:sz w:val="24"/>
          <w:szCs w:val="24"/>
        </w:rPr>
        <w:t>Reduce programming effort:</w:t>
      </w:r>
      <w:r w:rsidRPr="002A7802">
        <w:rPr>
          <w:rFonts w:ascii="Comic Sans MS" w:eastAsia="Times New Roman" w:hAnsi="Comic Sans MS" w:cs="Helvetica"/>
          <w:sz w:val="24"/>
          <w:szCs w:val="24"/>
        </w:rPr>
        <w:t> with the reusable and useful data structures and algorithms, the programmers do not have to re-invent the wheel, thus they can devote their time on developing application’s business.  </w:t>
      </w:r>
    </w:p>
    <w:p w:rsidR="00A01226" w:rsidRPr="002A7802" w:rsidRDefault="00A01226" w:rsidP="002D724B">
      <w:pPr>
        <w:numPr>
          <w:ilvl w:val="0"/>
          <w:numId w:val="31"/>
        </w:numPr>
        <w:shd w:val="clear" w:color="auto" w:fill="FFFFFF"/>
        <w:spacing w:before="100" w:beforeAutospacing="1" w:after="100" w:afterAutospacing="1" w:line="270" w:lineRule="atLeast"/>
        <w:ind w:left="375"/>
        <w:rPr>
          <w:rFonts w:ascii="Comic Sans MS" w:eastAsia="Times New Roman" w:hAnsi="Comic Sans MS" w:cs="Helvetica"/>
          <w:sz w:val="24"/>
          <w:szCs w:val="24"/>
        </w:rPr>
      </w:pPr>
      <w:r w:rsidRPr="002A7802">
        <w:rPr>
          <w:rFonts w:ascii="Comic Sans MS" w:eastAsia="Times New Roman" w:hAnsi="Comic Sans MS" w:cs="Helvetica"/>
          <w:b/>
          <w:bCs/>
          <w:i/>
          <w:iCs/>
          <w:sz w:val="24"/>
          <w:szCs w:val="24"/>
        </w:rPr>
        <w:t>Increase program speed and quality: </w:t>
      </w:r>
      <w:r w:rsidRPr="002A7802">
        <w:rPr>
          <w:rFonts w:ascii="Comic Sans MS" w:eastAsia="Times New Roman" w:hAnsi="Comic Sans MS" w:cs="Helvetica"/>
          <w:sz w:val="24"/>
          <w:szCs w:val="24"/>
        </w:rPr>
        <w:t>the concrete collections implemented by Java Collections Framework are built for high performance and high quality, thus programmers can take this advantage into their programs.  </w:t>
      </w:r>
    </w:p>
    <w:p w:rsidR="00217A1A" w:rsidRPr="002A7802" w:rsidRDefault="00A01226" w:rsidP="002D724B">
      <w:pPr>
        <w:numPr>
          <w:ilvl w:val="0"/>
          <w:numId w:val="31"/>
        </w:numPr>
        <w:shd w:val="clear" w:color="auto" w:fill="FFFFFF"/>
        <w:spacing w:before="100" w:beforeAutospacing="1" w:after="100" w:afterAutospacing="1" w:line="270" w:lineRule="atLeast"/>
        <w:ind w:left="375"/>
        <w:rPr>
          <w:rFonts w:ascii="Comic Sans MS" w:eastAsia="Times New Roman" w:hAnsi="Comic Sans MS" w:cs="Helvetica"/>
          <w:sz w:val="24"/>
          <w:szCs w:val="24"/>
        </w:rPr>
      </w:pPr>
      <w:r w:rsidRPr="002A7802">
        <w:rPr>
          <w:rFonts w:ascii="Comic Sans MS" w:eastAsia="Times New Roman" w:hAnsi="Comic Sans MS" w:cs="Helvetica"/>
          <w:b/>
          <w:bCs/>
          <w:i/>
          <w:iCs/>
          <w:sz w:val="24"/>
          <w:szCs w:val="24"/>
        </w:rPr>
        <w:t>Foster software reuse:</w:t>
      </w:r>
      <w:r w:rsidRPr="002A7802">
        <w:rPr>
          <w:rFonts w:ascii="Comic Sans MS" w:eastAsia="Times New Roman" w:hAnsi="Comic Sans MS" w:cs="Helvetica"/>
          <w:sz w:val="24"/>
          <w:szCs w:val="24"/>
        </w:rPr>
        <w:t xml:space="preserve"> due to the Java Collections Framework is built into the JDK, code written using collections framework can be re-used </w:t>
      </w:r>
      <w:proofErr w:type="spellStart"/>
      <w:r w:rsidRPr="002A7802">
        <w:rPr>
          <w:rFonts w:ascii="Comic Sans MS" w:eastAsia="Times New Roman" w:hAnsi="Comic Sans MS" w:cs="Helvetica"/>
          <w:sz w:val="24"/>
          <w:szCs w:val="24"/>
        </w:rPr>
        <w:t>every where</w:t>
      </w:r>
      <w:proofErr w:type="spellEnd"/>
      <w:r w:rsidRPr="002A7802">
        <w:rPr>
          <w:rFonts w:ascii="Comic Sans MS" w:eastAsia="Times New Roman" w:hAnsi="Comic Sans MS" w:cs="Helvetica"/>
          <w:sz w:val="24"/>
          <w:szCs w:val="24"/>
        </w:rPr>
        <w:t xml:space="preserve"> among applications, libraries and APIs. That cuts development cost and increases interoperability among Java programs.</w:t>
      </w:r>
    </w:p>
    <w:p w:rsidR="00F234EA" w:rsidRPr="00217A1A" w:rsidRDefault="00F234EA" w:rsidP="002D724B">
      <w:pPr>
        <w:shd w:val="clear" w:color="auto" w:fill="FFFFFF"/>
        <w:spacing w:before="100" w:beforeAutospacing="1" w:after="100" w:afterAutospacing="1" w:line="270" w:lineRule="atLeast"/>
        <w:ind w:left="15"/>
        <w:rPr>
          <w:rFonts w:ascii="Comic Sans MS" w:eastAsia="Times New Roman" w:hAnsi="Comic Sans MS" w:cs="Helvetica"/>
          <w:color w:val="333333"/>
          <w:sz w:val="24"/>
          <w:szCs w:val="24"/>
        </w:rPr>
      </w:pPr>
      <w:r w:rsidRPr="00217A1A">
        <w:rPr>
          <w:rFonts w:ascii="Comic Sans MS" w:hAnsi="Comic Sans MS" w:cs="Times New Roman"/>
          <w:b/>
          <w:color w:val="0070C0"/>
          <w:sz w:val="36"/>
          <w:szCs w:val="36"/>
        </w:rPr>
        <w:t>What is the benefit of Generics in Collections Framework?</w:t>
      </w:r>
    </w:p>
    <w:p w:rsidR="00213A1F" w:rsidRPr="002A7802" w:rsidRDefault="00A01226" w:rsidP="002D724B">
      <w:pPr>
        <w:shd w:val="clear" w:color="auto" w:fill="FFFFFF"/>
        <w:spacing w:after="450" w:line="240" w:lineRule="auto"/>
        <w:rPr>
          <w:rFonts w:ascii="Comic Sans MS" w:eastAsia="Times New Roman" w:hAnsi="Comic Sans MS" w:cs="Helvetica"/>
          <w:sz w:val="24"/>
          <w:szCs w:val="24"/>
        </w:rPr>
      </w:pPr>
      <w:r w:rsidRPr="002A7802">
        <w:rPr>
          <w:rFonts w:ascii="Comic Sans MS" w:eastAsia="Times New Roman" w:hAnsi="Comic Sans MS" w:cs="Helvetica"/>
          <w:sz w:val="24"/>
          <w:szCs w:val="24"/>
        </w:rPr>
        <w:t>Java 1.5 came with Generics and all collection interfaces and implementations use it heavily. Generics allow us to provide the type of Object that a collection can contain, so if you try to add any element of other typ</w:t>
      </w:r>
      <w:r w:rsidR="00213A1F" w:rsidRPr="002A7802">
        <w:rPr>
          <w:rFonts w:ascii="Comic Sans MS" w:eastAsia="Times New Roman" w:hAnsi="Comic Sans MS" w:cs="Helvetica"/>
          <w:sz w:val="24"/>
          <w:szCs w:val="24"/>
        </w:rPr>
        <w:t xml:space="preserve">e it throws compile time error. </w:t>
      </w:r>
    </w:p>
    <w:p w:rsidR="001035AE" w:rsidRPr="002A7802" w:rsidRDefault="00A01226" w:rsidP="002D724B">
      <w:pPr>
        <w:shd w:val="clear" w:color="auto" w:fill="FFFFFF"/>
        <w:spacing w:after="450" w:line="240" w:lineRule="auto"/>
        <w:rPr>
          <w:rFonts w:ascii="Comic Sans MS" w:eastAsia="Times New Roman" w:hAnsi="Comic Sans MS" w:cs="Helvetica"/>
          <w:sz w:val="24"/>
          <w:szCs w:val="24"/>
        </w:rPr>
      </w:pPr>
      <w:r w:rsidRPr="002A7802">
        <w:rPr>
          <w:rFonts w:ascii="Comic Sans MS" w:eastAsia="Times New Roman" w:hAnsi="Comic Sans MS" w:cs="Helvetica"/>
          <w:sz w:val="24"/>
          <w:szCs w:val="24"/>
        </w:rPr>
        <w:t xml:space="preserve">This avoids </w:t>
      </w:r>
      <w:proofErr w:type="spellStart"/>
      <w:r w:rsidRPr="002A7802">
        <w:rPr>
          <w:rFonts w:ascii="Comic Sans MS" w:eastAsia="Times New Roman" w:hAnsi="Comic Sans MS" w:cs="Helvetica"/>
          <w:sz w:val="24"/>
          <w:szCs w:val="24"/>
        </w:rPr>
        <w:t>ClassCastException</w:t>
      </w:r>
      <w:proofErr w:type="spellEnd"/>
      <w:r w:rsidRPr="002A7802">
        <w:rPr>
          <w:rFonts w:ascii="Comic Sans MS" w:eastAsia="Times New Roman" w:hAnsi="Comic Sans MS" w:cs="Helvetica"/>
          <w:sz w:val="24"/>
          <w:szCs w:val="24"/>
        </w:rPr>
        <w:t xml:space="preserve"> at Runtime because you will get the error at compilation. Also Generics make code clean since we don’t need to use casting and </w:t>
      </w:r>
      <w:proofErr w:type="spellStart"/>
      <w:r w:rsidRPr="002A7802">
        <w:rPr>
          <w:rFonts w:ascii="Comic Sans MS" w:eastAsia="Times New Roman" w:hAnsi="Comic Sans MS" w:cs="Helvetica"/>
          <w:b/>
          <w:bCs/>
          <w:sz w:val="24"/>
          <w:szCs w:val="24"/>
        </w:rPr>
        <w:t>instanceof</w:t>
      </w:r>
      <w:proofErr w:type="spellEnd"/>
      <w:r w:rsidRPr="002A7802">
        <w:rPr>
          <w:rFonts w:ascii="Comic Sans MS" w:eastAsia="Times New Roman" w:hAnsi="Comic Sans MS" w:cs="Helvetica"/>
          <w:sz w:val="24"/>
          <w:szCs w:val="24"/>
        </w:rPr>
        <w:t xml:space="preserve"> operator. It also adds up to runtime benefit because the </w:t>
      </w:r>
      <w:proofErr w:type="spellStart"/>
      <w:r w:rsidRPr="002A7802">
        <w:rPr>
          <w:rFonts w:ascii="Comic Sans MS" w:eastAsia="Times New Roman" w:hAnsi="Comic Sans MS" w:cs="Helvetica"/>
          <w:sz w:val="24"/>
          <w:szCs w:val="24"/>
        </w:rPr>
        <w:t>bytecode</w:t>
      </w:r>
      <w:proofErr w:type="spellEnd"/>
      <w:r w:rsidRPr="002A7802">
        <w:rPr>
          <w:rFonts w:ascii="Comic Sans MS" w:eastAsia="Times New Roman" w:hAnsi="Comic Sans MS" w:cs="Helvetica"/>
          <w:sz w:val="24"/>
          <w:szCs w:val="24"/>
        </w:rPr>
        <w:t xml:space="preserve"> instructions that do t</w:t>
      </w:r>
      <w:r w:rsidR="001035AE" w:rsidRPr="002A7802">
        <w:rPr>
          <w:rFonts w:ascii="Comic Sans MS" w:eastAsia="Times New Roman" w:hAnsi="Comic Sans MS" w:cs="Helvetica"/>
          <w:sz w:val="24"/>
          <w:szCs w:val="24"/>
        </w:rPr>
        <w:t>ype checking are not generated.</w:t>
      </w:r>
    </w:p>
    <w:p w:rsidR="001035AE" w:rsidRDefault="00F234EA" w:rsidP="002D724B">
      <w:pPr>
        <w:shd w:val="clear" w:color="auto" w:fill="FFFFFF"/>
        <w:spacing w:after="45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What are the basic interfaces of Java Collections Framework?</w:t>
      </w:r>
    </w:p>
    <w:p w:rsidR="00A01226" w:rsidRPr="001035AE" w:rsidRDefault="00A01226" w:rsidP="002D724B">
      <w:pPr>
        <w:shd w:val="clear" w:color="auto" w:fill="FFFFFF"/>
        <w:spacing w:after="450" w:line="240" w:lineRule="auto"/>
        <w:rPr>
          <w:rFonts w:ascii="Comic Sans MS" w:eastAsia="Times New Roman" w:hAnsi="Comic Sans MS" w:cs="Helvetica"/>
          <w:color w:val="222222"/>
          <w:sz w:val="24"/>
          <w:szCs w:val="24"/>
        </w:rPr>
      </w:pPr>
      <w:r w:rsidRPr="001035AE">
        <w:rPr>
          <w:rFonts w:ascii="Comic Sans MS" w:hAnsi="Comic Sans MS" w:cs="Helvetica"/>
          <w:color w:val="222222"/>
          <w:sz w:val="24"/>
          <w:szCs w:val="24"/>
        </w:rPr>
        <w:t>Collection is the root of the collection hierarchy. A collection represents a group of objects known as its elements. The Java platform doesn’t provide any direct implementations of this interface.</w:t>
      </w:r>
    </w:p>
    <w:p w:rsidR="001035AE" w:rsidRDefault="00A01226" w:rsidP="002D724B">
      <w:pPr>
        <w:pStyle w:val="NormalWeb"/>
        <w:shd w:val="clear" w:color="auto" w:fill="FFFFFF"/>
        <w:spacing w:before="0" w:beforeAutospacing="0" w:after="450" w:afterAutospacing="0"/>
        <w:rPr>
          <w:rFonts w:ascii="Comic Sans MS" w:hAnsi="Comic Sans MS" w:cs="Helvetica"/>
          <w:color w:val="222222"/>
        </w:rPr>
      </w:pPr>
      <w:r w:rsidRPr="001035AE">
        <w:rPr>
          <w:rStyle w:val="Strong"/>
          <w:rFonts w:ascii="Comic Sans MS" w:hAnsi="Comic Sans MS" w:cs="Helvetica"/>
          <w:color w:val="222222"/>
        </w:rPr>
        <w:lastRenderedPageBreak/>
        <w:t>Set</w:t>
      </w:r>
      <w:r w:rsidRPr="001035AE">
        <w:rPr>
          <w:rFonts w:ascii="Comic Sans MS" w:hAnsi="Comic Sans MS" w:cs="Helvetica"/>
          <w:color w:val="222222"/>
        </w:rPr>
        <w:t> is a collection that cannot contain duplicate elements. This interface</w:t>
      </w:r>
      <w:r w:rsidR="001035AE" w:rsidRPr="001035AE">
        <w:rPr>
          <w:rFonts w:ascii="Comic Sans MS" w:hAnsi="Comic Sans MS" w:cs="Helvetica"/>
          <w:color w:val="222222"/>
        </w:rPr>
        <w:t xml:space="preserve"> </w:t>
      </w:r>
      <w:r w:rsidRPr="001035AE">
        <w:rPr>
          <w:rFonts w:ascii="Comic Sans MS" w:hAnsi="Comic Sans MS" w:cs="Helvetica"/>
          <w:color w:val="222222"/>
        </w:rPr>
        <w:t>models the mathematical set abstraction and is used to represent sets, s</w:t>
      </w:r>
      <w:r w:rsidR="001035AE">
        <w:rPr>
          <w:rFonts w:ascii="Comic Sans MS" w:hAnsi="Comic Sans MS" w:cs="Helvetica"/>
          <w:color w:val="222222"/>
        </w:rPr>
        <w:t>uch as the deck of cards.</w:t>
      </w:r>
    </w:p>
    <w:p w:rsidR="00A01226" w:rsidRPr="001035AE" w:rsidRDefault="00A01226" w:rsidP="002D724B">
      <w:pPr>
        <w:pStyle w:val="NormalWeb"/>
        <w:shd w:val="clear" w:color="auto" w:fill="FFFFFF"/>
        <w:spacing w:before="0" w:beforeAutospacing="0" w:after="450" w:afterAutospacing="0"/>
        <w:rPr>
          <w:rFonts w:ascii="Comic Sans MS" w:hAnsi="Comic Sans MS" w:cs="Helvetica"/>
          <w:color w:val="222222"/>
        </w:rPr>
      </w:pPr>
      <w:r w:rsidRPr="001035AE">
        <w:rPr>
          <w:rStyle w:val="Strong"/>
          <w:rFonts w:ascii="Comic Sans MS" w:hAnsi="Comic Sans MS" w:cs="Helvetica"/>
          <w:color w:val="222222"/>
        </w:rPr>
        <w:t>List</w:t>
      </w:r>
      <w:r w:rsidRPr="001035AE">
        <w:rPr>
          <w:rFonts w:ascii="Comic Sans MS" w:hAnsi="Comic Sans MS" w:cs="Helvetica"/>
          <w:color w:val="222222"/>
        </w:rPr>
        <w:t xml:space="preserve"> is an ordered collection and can contain duplicate elements. You can access any element from </w:t>
      </w:r>
      <w:proofErr w:type="spellStart"/>
      <w:proofErr w:type="gramStart"/>
      <w:r w:rsidRPr="001035AE">
        <w:rPr>
          <w:rFonts w:ascii="Comic Sans MS" w:hAnsi="Comic Sans MS" w:cs="Helvetica"/>
          <w:color w:val="222222"/>
        </w:rPr>
        <w:t>it’s</w:t>
      </w:r>
      <w:proofErr w:type="spellEnd"/>
      <w:proofErr w:type="gramEnd"/>
      <w:r w:rsidRPr="001035AE">
        <w:rPr>
          <w:rFonts w:ascii="Comic Sans MS" w:hAnsi="Comic Sans MS" w:cs="Helvetica"/>
          <w:color w:val="222222"/>
        </w:rPr>
        <w:t xml:space="preserve"> index. List is more like array with dynamic length.</w:t>
      </w:r>
    </w:p>
    <w:p w:rsidR="00A01226" w:rsidRPr="001035AE" w:rsidRDefault="00A01226" w:rsidP="002D724B">
      <w:pPr>
        <w:pStyle w:val="NormalWeb"/>
        <w:shd w:val="clear" w:color="auto" w:fill="FFFFFF"/>
        <w:spacing w:before="0" w:beforeAutospacing="0" w:after="450" w:afterAutospacing="0"/>
        <w:rPr>
          <w:rFonts w:ascii="Comic Sans MS" w:hAnsi="Comic Sans MS" w:cs="Helvetica"/>
          <w:color w:val="222222"/>
        </w:rPr>
      </w:pPr>
      <w:r w:rsidRPr="001035AE">
        <w:rPr>
          <w:rFonts w:ascii="Comic Sans MS" w:hAnsi="Comic Sans MS" w:cs="Helvetica"/>
          <w:color w:val="222222"/>
        </w:rPr>
        <w:t>A </w:t>
      </w:r>
      <w:r w:rsidRPr="001035AE">
        <w:rPr>
          <w:rStyle w:val="Strong"/>
          <w:rFonts w:ascii="Comic Sans MS" w:hAnsi="Comic Sans MS" w:cs="Helvetica"/>
          <w:color w:val="222222"/>
        </w:rPr>
        <w:t>Map</w:t>
      </w:r>
      <w:r w:rsidRPr="001035AE">
        <w:rPr>
          <w:rFonts w:ascii="Comic Sans MS" w:hAnsi="Comic Sans MS" w:cs="Helvetica"/>
          <w:color w:val="222222"/>
        </w:rPr>
        <w:t> is an object that maps keys to values. A map cannot contain duplicate keys: Each key can map to at most one value.</w:t>
      </w:r>
    </w:p>
    <w:p w:rsidR="001035AE" w:rsidRDefault="00A01226" w:rsidP="002D724B">
      <w:pPr>
        <w:pStyle w:val="NormalWeb"/>
        <w:shd w:val="clear" w:color="auto" w:fill="FFFFFF"/>
        <w:spacing w:before="0" w:beforeAutospacing="0" w:after="450" w:afterAutospacing="0"/>
        <w:rPr>
          <w:rFonts w:ascii="Comic Sans MS" w:hAnsi="Comic Sans MS" w:cs="Helvetica"/>
          <w:color w:val="222222"/>
        </w:rPr>
      </w:pPr>
      <w:r w:rsidRPr="001035AE">
        <w:rPr>
          <w:rFonts w:ascii="Comic Sans MS" w:hAnsi="Comic Sans MS" w:cs="Helvetica"/>
          <w:color w:val="222222"/>
        </w:rPr>
        <w:t xml:space="preserve">Some other interfaces are Queue, </w:t>
      </w:r>
      <w:proofErr w:type="spellStart"/>
      <w:r w:rsidRPr="001035AE">
        <w:rPr>
          <w:rFonts w:ascii="Comic Sans MS" w:hAnsi="Comic Sans MS" w:cs="Helvetica"/>
          <w:color w:val="222222"/>
        </w:rPr>
        <w:t>Dequeue</w:t>
      </w:r>
      <w:proofErr w:type="spellEnd"/>
      <w:r w:rsidRPr="001035AE">
        <w:rPr>
          <w:rFonts w:ascii="Comic Sans MS" w:hAnsi="Comic Sans MS" w:cs="Helvetica"/>
          <w:color w:val="222222"/>
        </w:rPr>
        <w:t xml:space="preserve">, Iterator, </w:t>
      </w:r>
      <w:proofErr w:type="spellStart"/>
      <w:r w:rsidRPr="001035AE">
        <w:rPr>
          <w:rFonts w:ascii="Comic Sans MS" w:hAnsi="Comic Sans MS" w:cs="Helvetica"/>
          <w:color w:val="222222"/>
        </w:rPr>
        <w:t>SortedS</w:t>
      </w:r>
      <w:r w:rsidR="001035AE">
        <w:rPr>
          <w:rFonts w:ascii="Comic Sans MS" w:hAnsi="Comic Sans MS" w:cs="Helvetica"/>
          <w:color w:val="222222"/>
        </w:rPr>
        <w:t>et</w:t>
      </w:r>
      <w:proofErr w:type="spellEnd"/>
      <w:r w:rsidR="001035AE">
        <w:rPr>
          <w:rFonts w:ascii="Comic Sans MS" w:hAnsi="Comic Sans MS" w:cs="Helvetica"/>
          <w:color w:val="222222"/>
        </w:rPr>
        <w:t xml:space="preserve">, </w:t>
      </w:r>
      <w:proofErr w:type="spellStart"/>
      <w:r w:rsidR="001035AE">
        <w:rPr>
          <w:rFonts w:ascii="Comic Sans MS" w:hAnsi="Comic Sans MS" w:cs="Helvetica"/>
          <w:color w:val="222222"/>
        </w:rPr>
        <w:t>SortedMap</w:t>
      </w:r>
      <w:proofErr w:type="spellEnd"/>
      <w:r w:rsidR="001035AE">
        <w:rPr>
          <w:rFonts w:ascii="Comic Sans MS" w:hAnsi="Comic Sans MS" w:cs="Helvetica"/>
          <w:color w:val="222222"/>
        </w:rPr>
        <w:t xml:space="preserve"> and </w:t>
      </w:r>
      <w:proofErr w:type="spellStart"/>
      <w:r w:rsidR="001035AE">
        <w:rPr>
          <w:rFonts w:ascii="Comic Sans MS" w:hAnsi="Comic Sans MS" w:cs="Helvetica"/>
          <w:color w:val="222222"/>
        </w:rPr>
        <w:t>ListIterator</w:t>
      </w:r>
      <w:proofErr w:type="spellEnd"/>
      <w:r w:rsidR="001035AE">
        <w:rPr>
          <w:rFonts w:ascii="Comic Sans MS" w:hAnsi="Comic Sans MS" w:cs="Helvetica"/>
          <w:color w:val="222222"/>
        </w:rPr>
        <w:t>.</w:t>
      </w:r>
    </w:p>
    <w:p w:rsidR="00F234EA" w:rsidRPr="001035AE" w:rsidRDefault="00F234EA" w:rsidP="002D724B">
      <w:pPr>
        <w:pStyle w:val="NormalWeb"/>
        <w:shd w:val="clear" w:color="auto" w:fill="FFFFFF"/>
        <w:spacing w:before="0" w:beforeAutospacing="0" w:after="450" w:afterAutospacing="0"/>
        <w:rPr>
          <w:rFonts w:ascii="Comic Sans MS" w:hAnsi="Comic Sans MS" w:cs="Helvetica"/>
          <w:color w:val="222222"/>
        </w:rPr>
      </w:pPr>
      <w:r w:rsidRPr="000C5E1C">
        <w:rPr>
          <w:rFonts w:ascii="Comic Sans MS" w:hAnsi="Comic Sans MS"/>
          <w:b/>
          <w:color w:val="0070C0"/>
          <w:sz w:val="36"/>
          <w:szCs w:val="36"/>
        </w:rPr>
        <w:t>What are common algorithms implemented in Collections Framework?</w:t>
      </w:r>
    </w:p>
    <w:p w:rsidR="00A01226" w:rsidRPr="001035AE" w:rsidRDefault="00A01226" w:rsidP="002D724B">
      <w:pPr>
        <w:shd w:val="clear" w:color="auto" w:fill="FCFCFC"/>
        <w:spacing w:after="0" w:line="240" w:lineRule="auto"/>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Java Collections Framework also provided polymorphic algorithms to operate on the collections. These are all reusable piece of functionality provided to make job easier when working with collections. All operation as usual defied static to call directly from Collections class. Below are algorithms list:</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Sorting</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Shuffling</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Routine Data Manipulation</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Searching</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Composition</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Finding Extreme Values</w:t>
      </w:r>
    </w:p>
    <w:p w:rsidR="00F234EA" w:rsidRPr="000C5E1C" w:rsidRDefault="0002285E" w:rsidP="002D724B">
      <w:pPr>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 xml:space="preserve">Why </w:t>
      </w:r>
      <w:r w:rsidR="00F234EA" w:rsidRPr="000C5E1C">
        <w:rPr>
          <w:rFonts w:ascii="Comic Sans MS" w:hAnsi="Comic Sans MS" w:cs="Times New Roman"/>
          <w:b/>
          <w:color w:val="0070C0"/>
          <w:sz w:val="36"/>
          <w:szCs w:val="36"/>
        </w:rPr>
        <w:t>Collection doesn’t extend Cloneable and Serializable interfaces?</w:t>
      </w:r>
    </w:p>
    <w:p w:rsidR="0002285E" w:rsidRPr="001035AE" w:rsidRDefault="0002285E" w:rsidP="002D724B">
      <w:pPr>
        <w:shd w:val="clear" w:color="auto" w:fill="FFFFFF"/>
        <w:spacing w:after="450" w:line="240" w:lineRule="auto"/>
        <w:rPr>
          <w:rFonts w:ascii="Comic Sans MS" w:eastAsia="Times New Roman" w:hAnsi="Comic Sans MS" w:cs="Arial"/>
          <w:sz w:val="24"/>
          <w:szCs w:val="24"/>
        </w:rPr>
      </w:pP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is an interface that specifies a group of objects known as </w:t>
      </w:r>
      <w:r w:rsidRPr="001035AE">
        <w:rPr>
          <w:rFonts w:ascii="Comic Sans MS" w:eastAsia="Times New Roman" w:hAnsi="Comic Sans MS" w:cs="Arial"/>
          <w:i/>
          <w:iCs/>
          <w:sz w:val="24"/>
          <w:szCs w:val="24"/>
        </w:rPr>
        <w:t>elements</w:t>
      </w:r>
      <w:r w:rsidRPr="001035AE">
        <w:rPr>
          <w:rFonts w:ascii="Comic Sans MS" w:eastAsia="Times New Roman" w:hAnsi="Comic Sans MS" w:cs="Arial"/>
          <w:sz w:val="24"/>
          <w:szCs w:val="24"/>
        </w:rPr>
        <w:t xml:space="preserve">. The </w:t>
      </w:r>
      <w:proofErr w:type="gramStart"/>
      <w:r w:rsidRPr="001035AE">
        <w:rPr>
          <w:rFonts w:ascii="Comic Sans MS" w:eastAsia="Times New Roman" w:hAnsi="Comic Sans MS" w:cs="Arial"/>
          <w:sz w:val="24"/>
          <w:szCs w:val="24"/>
        </w:rPr>
        <w:t>details of how the group of elements is maintained is</w:t>
      </w:r>
      <w:proofErr w:type="gramEnd"/>
      <w:r w:rsidRPr="001035AE">
        <w:rPr>
          <w:rFonts w:ascii="Comic Sans MS" w:eastAsia="Times New Roman" w:hAnsi="Comic Sans MS" w:cs="Arial"/>
          <w:sz w:val="24"/>
          <w:szCs w:val="24"/>
        </w:rPr>
        <w:t xml:space="preserve"> left up to the concrete implementations of </w:t>
      </w: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For example, some </w:t>
      </w: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implementations like </w:t>
      </w:r>
      <w:r w:rsidRPr="001035AE">
        <w:rPr>
          <w:rFonts w:ascii="Comic Sans MS" w:eastAsia="Times New Roman" w:hAnsi="Comic Sans MS" w:cs="Consolas"/>
          <w:sz w:val="24"/>
          <w:szCs w:val="24"/>
          <w:shd w:val="clear" w:color="auto" w:fill="F9F2F4"/>
        </w:rPr>
        <w:t>List</w:t>
      </w:r>
      <w:r w:rsidRPr="001035AE">
        <w:rPr>
          <w:rFonts w:ascii="Comic Sans MS" w:eastAsia="Times New Roman" w:hAnsi="Comic Sans MS" w:cs="Arial"/>
          <w:sz w:val="24"/>
          <w:szCs w:val="24"/>
        </w:rPr>
        <w:t> allow duplicate elements whereas other implementations like </w:t>
      </w:r>
      <w:r w:rsidRPr="001035AE">
        <w:rPr>
          <w:rFonts w:ascii="Comic Sans MS" w:eastAsia="Times New Roman" w:hAnsi="Comic Sans MS" w:cs="Consolas"/>
          <w:sz w:val="24"/>
          <w:szCs w:val="24"/>
          <w:shd w:val="clear" w:color="auto" w:fill="F9F2F4"/>
        </w:rPr>
        <w:t>Set</w:t>
      </w:r>
      <w:r w:rsidRPr="001035AE">
        <w:rPr>
          <w:rFonts w:ascii="Comic Sans MS" w:eastAsia="Times New Roman" w:hAnsi="Comic Sans MS" w:cs="Arial"/>
          <w:sz w:val="24"/>
          <w:szCs w:val="24"/>
        </w:rPr>
        <w:t> don't.</w:t>
      </w:r>
    </w:p>
    <w:p w:rsidR="0002285E" w:rsidRPr="001035AE" w:rsidRDefault="0002285E" w:rsidP="002D724B">
      <w:pPr>
        <w:shd w:val="clear" w:color="auto" w:fill="FFFFFF"/>
        <w:spacing w:after="450" w:line="240" w:lineRule="auto"/>
        <w:rPr>
          <w:rFonts w:ascii="Comic Sans MS" w:eastAsia="Times New Roman" w:hAnsi="Comic Sans MS" w:cs="Arial"/>
          <w:sz w:val="24"/>
          <w:szCs w:val="24"/>
        </w:rPr>
      </w:pPr>
      <w:r w:rsidRPr="001035AE">
        <w:rPr>
          <w:rFonts w:ascii="Comic Sans MS" w:eastAsia="Times New Roman" w:hAnsi="Comic Sans MS" w:cs="Arial"/>
          <w:sz w:val="24"/>
          <w:szCs w:val="24"/>
        </w:rPr>
        <w:lastRenderedPageBreak/>
        <w:t>A lot of the </w:t>
      </w: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implementations have a public </w:t>
      </w:r>
      <w:r w:rsidRPr="001035AE">
        <w:rPr>
          <w:rFonts w:ascii="Comic Sans MS" w:eastAsia="Times New Roman" w:hAnsi="Comic Sans MS" w:cs="Consolas"/>
          <w:sz w:val="24"/>
          <w:szCs w:val="24"/>
          <w:shd w:val="clear" w:color="auto" w:fill="F9F2F4"/>
        </w:rPr>
        <w:t>clone</w:t>
      </w:r>
      <w:r w:rsidRPr="001035AE">
        <w:rPr>
          <w:rFonts w:ascii="Comic Sans MS" w:eastAsia="Times New Roman" w:hAnsi="Comic Sans MS" w:cs="Arial"/>
          <w:sz w:val="24"/>
          <w:szCs w:val="24"/>
        </w:rPr>
        <w:t xml:space="preserve"> method. However, it </w:t>
      </w:r>
      <w:proofErr w:type="spellStart"/>
      <w:r w:rsidRPr="001035AE">
        <w:rPr>
          <w:rFonts w:ascii="Comic Sans MS" w:eastAsia="Times New Roman" w:hAnsi="Comic Sans MS" w:cs="Arial"/>
          <w:sz w:val="24"/>
          <w:szCs w:val="24"/>
        </w:rPr>
        <w:t>does't</w:t>
      </w:r>
      <w:proofErr w:type="spellEnd"/>
      <w:r w:rsidRPr="001035AE">
        <w:rPr>
          <w:rFonts w:ascii="Comic Sans MS" w:eastAsia="Times New Roman" w:hAnsi="Comic Sans MS" w:cs="Arial"/>
          <w:sz w:val="24"/>
          <w:szCs w:val="24"/>
        </w:rPr>
        <w:t xml:space="preserve"> really make sense to include it in all implementations of </w:t>
      </w: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This is because </w:t>
      </w: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is an abstract representation. What matters is the implementation. The semantics and the implications of either cloning or serializing come into play when dealing with the </w:t>
      </w:r>
      <w:r w:rsidRPr="001035AE">
        <w:rPr>
          <w:rFonts w:ascii="Comic Sans MS" w:eastAsia="Times New Roman" w:hAnsi="Comic Sans MS" w:cs="Arial"/>
          <w:i/>
          <w:iCs/>
          <w:sz w:val="24"/>
          <w:szCs w:val="24"/>
        </w:rPr>
        <w:t>actual</w:t>
      </w:r>
      <w:r w:rsidRPr="001035AE">
        <w:rPr>
          <w:rFonts w:ascii="Comic Sans MS" w:eastAsia="Times New Roman" w:hAnsi="Comic Sans MS" w:cs="Arial"/>
          <w:sz w:val="24"/>
          <w:szCs w:val="24"/>
        </w:rPr>
        <w:t> implementation; that is, </w:t>
      </w:r>
      <w:r w:rsidRPr="001035AE">
        <w:rPr>
          <w:rFonts w:ascii="Comic Sans MS" w:eastAsia="Times New Roman" w:hAnsi="Comic Sans MS" w:cs="Arial"/>
          <w:b/>
          <w:bCs/>
          <w:sz w:val="24"/>
          <w:szCs w:val="24"/>
        </w:rPr>
        <w:t>the concrete implementation should decide how it should be cloned or serialized</w:t>
      </w:r>
      <w:r w:rsidRPr="001035AE">
        <w:rPr>
          <w:rFonts w:ascii="Comic Sans MS" w:eastAsia="Times New Roman" w:hAnsi="Comic Sans MS" w:cs="Arial"/>
          <w:sz w:val="24"/>
          <w:szCs w:val="24"/>
        </w:rPr>
        <w:t>, or even </w:t>
      </w:r>
      <w:r w:rsidRPr="001035AE">
        <w:rPr>
          <w:rFonts w:ascii="Comic Sans MS" w:eastAsia="Times New Roman" w:hAnsi="Comic Sans MS" w:cs="Arial"/>
          <w:i/>
          <w:iCs/>
          <w:sz w:val="24"/>
          <w:szCs w:val="24"/>
        </w:rPr>
        <w:t>if</w:t>
      </w:r>
      <w:r w:rsidRPr="001035AE">
        <w:rPr>
          <w:rFonts w:ascii="Comic Sans MS" w:eastAsia="Times New Roman" w:hAnsi="Comic Sans MS" w:cs="Arial"/>
          <w:sz w:val="24"/>
          <w:szCs w:val="24"/>
        </w:rPr>
        <w:t> it can be cloned or serialized. In some cases, depending on what the actual backing-implementation is, cloning and serialization may not make much sense. So mandating cloning and serialization in </w:t>
      </w:r>
      <w:r w:rsidR="001035AE">
        <w:rPr>
          <w:rFonts w:ascii="Comic Sans MS" w:eastAsia="Times New Roman" w:hAnsi="Comic Sans MS" w:cs="Arial"/>
          <w:i/>
          <w:iCs/>
          <w:sz w:val="24"/>
          <w:szCs w:val="24"/>
        </w:rPr>
        <w:t>all</w:t>
      </w:r>
      <w:r w:rsidRPr="001035AE">
        <w:rPr>
          <w:rFonts w:ascii="Comic Sans MS" w:eastAsia="Times New Roman" w:hAnsi="Comic Sans MS" w:cs="Arial"/>
          <w:sz w:val="24"/>
          <w:szCs w:val="24"/>
        </w:rPr>
        <w:t> implementations is actually less flexible and more restrictive. The specific implementation should make the decision as to whether it can be cloned or serialized.</w:t>
      </w:r>
    </w:p>
    <w:p w:rsidR="0091132F" w:rsidRPr="000C5E1C" w:rsidRDefault="00F234EA" w:rsidP="002D724B">
      <w:pPr>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 xml:space="preserve">What is difference between Array and </w:t>
      </w:r>
      <w:proofErr w:type="spellStart"/>
      <w:r w:rsidRPr="000C5E1C">
        <w:rPr>
          <w:rFonts w:ascii="Comic Sans MS" w:hAnsi="Comic Sans MS" w:cs="Times New Roman"/>
          <w:b/>
          <w:color w:val="0070C0"/>
          <w:sz w:val="36"/>
          <w:szCs w:val="36"/>
        </w:rPr>
        <w:t>ArrayList</w:t>
      </w:r>
      <w:proofErr w:type="spellEnd"/>
      <w:r w:rsidRPr="000C5E1C">
        <w:rPr>
          <w:rFonts w:ascii="Comic Sans MS" w:hAnsi="Comic Sans MS" w:cs="Times New Roman"/>
          <w:b/>
          <w:color w:val="0070C0"/>
          <w:sz w:val="36"/>
          <w:szCs w:val="36"/>
        </w:rPr>
        <w:t>?</w:t>
      </w:r>
    </w:p>
    <w:p w:rsidR="0091132F" w:rsidRPr="000A37EB" w:rsidRDefault="000A37EB" w:rsidP="002D724B">
      <w:pPr>
        <w:spacing w:before="360" w:after="0" w:line="240" w:lineRule="auto"/>
        <w:rPr>
          <w:rFonts w:ascii="Comic Sans MS" w:hAnsi="Comic Sans MS" w:cs="Arial"/>
          <w:sz w:val="24"/>
          <w:szCs w:val="24"/>
          <w:shd w:val="clear" w:color="auto" w:fill="FFFFFF"/>
        </w:rPr>
      </w:pPr>
      <w:r w:rsidRPr="000A37EB">
        <w:rPr>
          <w:rFonts w:ascii="Comic Sans MS" w:hAnsi="Comic Sans MS" w:cs="Arial"/>
          <w:b/>
          <w:bCs/>
          <w:sz w:val="24"/>
          <w:szCs w:val="24"/>
          <w:bdr w:val="none" w:sz="0" w:space="0" w:color="auto" w:frame="1"/>
          <w:shd w:val="clear" w:color="auto" w:fill="FFFFFF"/>
        </w:rPr>
        <w:t> Resizable</w:t>
      </w:r>
      <w:r w:rsidR="0091132F" w:rsidRPr="000A37EB">
        <w:rPr>
          <w:rFonts w:ascii="Comic Sans MS" w:hAnsi="Comic Sans MS" w:cs="Arial"/>
          <w:b/>
          <w:bCs/>
          <w:sz w:val="24"/>
          <w:szCs w:val="24"/>
          <w:bdr w:val="none" w:sz="0" w:space="0" w:color="auto" w:frame="1"/>
          <w:shd w:val="clear" w:color="auto" w:fill="FFFFFF"/>
        </w:rPr>
        <w:t>:</w:t>
      </w:r>
      <w:r w:rsidR="0091132F" w:rsidRPr="000A37EB">
        <w:rPr>
          <w:rFonts w:ascii="Comic Sans MS" w:hAnsi="Comic Sans MS" w:cs="Arial"/>
          <w:sz w:val="24"/>
          <w:szCs w:val="24"/>
          <w:shd w:val="clear" w:color="auto" w:fill="FFFFFF"/>
        </w:rPr>
        <w:t>   Array is static in size that is fixed</w:t>
      </w:r>
      <w:r w:rsidR="001035AE" w:rsidRPr="000A37EB">
        <w:rPr>
          <w:rFonts w:ascii="Comic Sans MS" w:hAnsi="Comic Sans MS" w:cs="Arial"/>
          <w:sz w:val="24"/>
          <w:szCs w:val="24"/>
          <w:shd w:val="clear" w:color="auto" w:fill="FFFFFF"/>
        </w:rPr>
        <w:t xml:space="preserve"> length data </w:t>
      </w:r>
      <w:proofErr w:type="gramStart"/>
      <w:r w:rsidR="001035AE" w:rsidRPr="000A37EB">
        <w:rPr>
          <w:rFonts w:ascii="Comic Sans MS" w:hAnsi="Comic Sans MS" w:cs="Arial"/>
          <w:sz w:val="24"/>
          <w:szCs w:val="24"/>
          <w:shd w:val="clear" w:color="auto" w:fill="FFFFFF"/>
        </w:rPr>
        <w:t>structure,</w:t>
      </w:r>
      <w:proofErr w:type="gramEnd"/>
      <w:r w:rsidR="001035AE" w:rsidRPr="000A37EB">
        <w:rPr>
          <w:rFonts w:ascii="Comic Sans MS" w:hAnsi="Comic Sans MS" w:cs="Arial"/>
          <w:sz w:val="24"/>
          <w:szCs w:val="24"/>
          <w:shd w:val="clear" w:color="auto" w:fill="FFFFFF"/>
        </w:rPr>
        <w:t xml:space="preserve"> One can</w:t>
      </w:r>
      <w:r w:rsidR="0091132F" w:rsidRPr="000A37EB">
        <w:rPr>
          <w:rFonts w:ascii="Comic Sans MS" w:hAnsi="Comic Sans MS" w:cs="Arial"/>
          <w:sz w:val="24"/>
          <w:szCs w:val="24"/>
          <w:shd w:val="clear" w:color="auto" w:fill="FFFFFF"/>
        </w:rPr>
        <w:t>not change the length after creating the Array object.</w:t>
      </w:r>
      <w:r w:rsidR="0091132F" w:rsidRPr="000A37EB">
        <w:rPr>
          <w:rFonts w:ascii="Comic Sans MS" w:hAnsi="Comic Sans MS" w:cs="Arial"/>
          <w:sz w:val="24"/>
          <w:szCs w:val="24"/>
        </w:rPr>
        <w:br/>
      </w:r>
      <w:proofErr w:type="spellStart"/>
      <w:r w:rsidRPr="000A37EB">
        <w:rPr>
          <w:rFonts w:ascii="Comic Sans MS" w:hAnsi="Comic Sans MS" w:cs="Arial"/>
          <w:sz w:val="24"/>
          <w:szCs w:val="24"/>
          <w:shd w:val="clear" w:color="auto" w:fill="FFFFFF"/>
        </w:rPr>
        <w:t>ArrayList</w:t>
      </w:r>
      <w:proofErr w:type="spellEnd"/>
      <w:r w:rsidRPr="000A37EB">
        <w:rPr>
          <w:rFonts w:ascii="Comic Sans MS" w:hAnsi="Comic Sans MS" w:cs="Arial"/>
          <w:sz w:val="24"/>
          <w:szCs w:val="24"/>
          <w:shd w:val="clear" w:color="auto" w:fill="FFFFFF"/>
        </w:rPr>
        <w:t xml:space="preserve"> is dynamic in size. </w:t>
      </w:r>
      <w:r w:rsidR="0091132F" w:rsidRPr="000A37EB">
        <w:rPr>
          <w:rFonts w:ascii="Comic Sans MS" w:hAnsi="Comic Sans MS" w:cs="Arial"/>
          <w:sz w:val="24"/>
          <w:szCs w:val="24"/>
          <w:shd w:val="clear" w:color="auto" w:fill="FFFFFF"/>
        </w:rPr>
        <w:t>Ea</w:t>
      </w:r>
      <w:r w:rsidRPr="000A37EB">
        <w:rPr>
          <w:rFonts w:ascii="Comic Sans MS" w:hAnsi="Comic Sans MS" w:cs="Arial"/>
          <w:sz w:val="24"/>
          <w:szCs w:val="24"/>
          <w:shd w:val="clear" w:color="auto" w:fill="FFFFFF"/>
        </w:rPr>
        <w:t xml:space="preserve">ch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object</w:t>
      </w:r>
      <w:proofErr w:type="gramStart"/>
      <w:r w:rsidR="0091132F" w:rsidRPr="000A37EB">
        <w:rPr>
          <w:rFonts w:ascii="Comic Sans MS" w:hAnsi="Comic Sans MS" w:cs="Arial"/>
          <w:sz w:val="24"/>
          <w:szCs w:val="24"/>
          <w:shd w:val="clear" w:color="auto" w:fill="FFFFFF"/>
        </w:rPr>
        <w:t>  has</w:t>
      </w:r>
      <w:proofErr w:type="gramEnd"/>
      <w:r w:rsidR="0091132F" w:rsidRPr="000A37EB">
        <w:rPr>
          <w:rFonts w:ascii="Comic Sans MS" w:hAnsi="Comic Sans MS" w:cs="Arial"/>
          <w:sz w:val="24"/>
          <w:szCs w:val="24"/>
          <w:shd w:val="clear" w:color="auto" w:fill="FFFFFF"/>
        </w:rPr>
        <w:t xml:space="preserve"> instance variable </w:t>
      </w:r>
      <w:r w:rsidR="0091132F" w:rsidRPr="000A37EB">
        <w:rPr>
          <w:rFonts w:ascii="Comic Sans MS" w:hAnsi="Comic Sans MS" w:cs="Arial"/>
          <w:i/>
          <w:iCs/>
          <w:sz w:val="24"/>
          <w:szCs w:val="24"/>
          <w:shd w:val="clear" w:color="auto" w:fill="FFFFFF"/>
        </w:rPr>
        <w:t>capacity</w:t>
      </w:r>
      <w:r w:rsidR="001035AE" w:rsidRPr="000A37EB">
        <w:rPr>
          <w:rFonts w:ascii="Comic Sans MS" w:hAnsi="Comic Sans MS" w:cs="Arial"/>
          <w:i/>
          <w:iCs/>
          <w:sz w:val="24"/>
          <w:szCs w:val="24"/>
          <w:shd w:val="clear" w:color="auto" w:fill="FFFFFF"/>
        </w:rPr>
        <w:t xml:space="preserve"> </w:t>
      </w:r>
      <w:r w:rsidR="0091132F" w:rsidRPr="000A37EB">
        <w:rPr>
          <w:rFonts w:ascii="Comic Sans MS" w:hAnsi="Comic Sans MS" w:cs="Arial"/>
          <w:sz w:val="24"/>
          <w:szCs w:val="24"/>
          <w:shd w:val="clear" w:color="auto" w:fill="FFFFFF"/>
        </w:rPr>
        <w:t xml:space="preserve">which indicates the size of the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As elements are added to an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its capacity grows automatically.</w:t>
      </w:r>
    </w:p>
    <w:p w:rsidR="0091132F" w:rsidRPr="000A37EB" w:rsidRDefault="000A37EB" w:rsidP="002D724B">
      <w:pPr>
        <w:spacing w:before="360" w:after="0" w:line="240" w:lineRule="auto"/>
        <w:rPr>
          <w:rFonts w:ascii="Comic Sans MS" w:hAnsi="Comic Sans MS" w:cs="Arial"/>
          <w:i/>
          <w:iCs/>
          <w:sz w:val="24"/>
          <w:szCs w:val="24"/>
          <w:shd w:val="clear" w:color="auto" w:fill="FFFFFF"/>
        </w:rPr>
      </w:pPr>
      <w:r w:rsidRPr="000A37EB">
        <w:rPr>
          <w:rFonts w:ascii="Comic Sans MS" w:hAnsi="Comic Sans MS" w:cs="Arial"/>
          <w:b/>
          <w:bCs/>
          <w:sz w:val="24"/>
          <w:szCs w:val="24"/>
          <w:bdr w:val="none" w:sz="0" w:space="0" w:color="auto" w:frame="1"/>
          <w:shd w:val="clear" w:color="auto" w:fill="FFFFFF"/>
        </w:rPr>
        <w:t>Performance</w:t>
      </w:r>
      <w:r w:rsidR="0091132F" w:rsidRPr="000A37EB">
        <w:rPr>
          <w:rFonts w:ascii="Comic Sans MS" w:hAnsi="Comic Sans MS" w:cs="Arial"/>
          <w:b/>
          <w:bCs/>
          <w:sz w:val="24"/>
          <w:szCs w:val="24"/>
          <w:bdr w:val="none" w:sz="0" w:space="0" w:color="auto" w:frame="1"/>
          <w:shd w:val="clear" w:color="auto" w:fill="FFFFFF"/>
        </w:rPr>
        <w:t>:</w:t>
      </w:r>
      <w:r w:rsidR="0091132F" w:rsidRPr="000A37EB">
        <w:rPr>
          <w:rFonts w:ascii="Comic Sans MS" w:hAnsi="Comic Sans MS" w:cs="Arial"/>
          <w:sz w:val="24"/>
          <w:szCs w:val="24"/>
          <w:shd w:val="clear" w:color="auto" w:fill="FFFFFF"/>
        </w:rPr>
        <w:t xml:space="preserve"> Performance of Array and </w:t>
      </w:r>
      <w:proofErr w:type="spellStart"/>
      <w:r w:rsidR="0091132F" w:rsidRPr="000A37EB">
        <w:rPr>
          <w:rFonts w:ascii="Comic Sans MS" w:hAnsi="Comic Sans MS" w:cs="Arial"/>
          <w:sz w:val="24"/>
          <w:szCs w:val="24"/>
          <w:shd w:val="clear" w:color="auto" w:fill="FFFFFF"/>
        </w:rPr>
        <w:t>Arr</w:t>
      </w:r>
      <w:r w:rsidRPr="000A37EB">
        <w:rPr>
          <w:rFonts w:ascii="Comic Sans MS" w:hAnsi="Comic Sans MS" w:cs="Arial"/>
          <w:sz w:val="24"/>
          <w:szCs w:val="24"/>
          <w:shd w:val="clear" w:color="auto" w:fill="FFFFFF"/>
        </w:rPr>
        <w:t>ayList</w:t>
      </w:r>
      <w:proofErr w:type="spellEnd"/>
      <w:r w:rsidRPr="000A37EB">
        <w:rPr>
          <w:rFonts w:ascii="Comic Sans MS" w:hAnsi="Comic Sans MS" w:cs="Arial"/>
          <w:sz w:val="24"/>
          <w:szCs w:val="24"/>
          <w:shd w:val="clear" w:color="auto" w:fill="FFFFFF"/>
        </w:rPr>
        <w:t xml:space="preserve"> depends on the operation </w:t>
      </w:r>
      <w:r w:rsidR="0091132F" w:rsidRPr="000A37EB">
        <w:rPr>
          <w:rFonts w:ascii="Comic Sans MS" w:hAnsi="Comic Sans MS" w:cs="Arial"/>
          <w:sz w:val="24"/>
          <w:szCs w:val="24"/>
          <w:shd w:val="clear" w:color="auto" w:fill="FFFFFF"/>
        </w:rPr>
        <w:t xml:space="preserve">you </w:t>
      </w:r>
      <w:proofErr w:type="gramStart"/>
      <w:r w:rsidR="0091132F" w:rsidRPr="000A37EB">
        <w:rPr>
          <w:rFonts w:ascii="Comic Sans MS" w:hAnsi="Comic Sans MS" w:cs="Arial"/>
          <w:sz w:val="24"/>
          <w:szCs w:val="24"/>
          <w:shd w:val="clear" w:color="auto" w:fill="FFFFFF"/>
        </w:rPr>
        <w:t>are performing :</w:t>
      </w:r>
      <w:proofErr w:type="gramEnd"/>
      <w:r w:rsidR="0091132F" w:rsidRPr="000A37EB">
        <w:rPr>
          <w:rFonts w:ascii="Comic Sans MS" w:hAnsi="Comic Sans MS" w:cs="Arial"/>
          <w:sz w:val="24"/>
          <w:szCs w:val="24"/>
        </w:rPr>
        <w:br/>
      </w:r>
      <w:r w:rsidR="0091132F" w:rsidRPr="000A37EB">
        <w:rPr>
          <w:rFonts w:ascii="Comic Sans MS" w:hAnsi="Comic Sans MS" w:cs="Arial"/>
          <w:sz w:val="24"/>
          <w:szCs w:val="24"/>
        </w:rPr>
        <w:br/>
      </w:r>
      <w:r w:rsidR="0091132F" w:rsidRPr="000A37EB">
        <w:rPr>
          <w:rFonts w:ascii="Comic Sans MS" w:hAnsi="Comic Sans MS" w:cs="Arial"/>
          <w:b/>
          <w:iCs/>
          <w:sz w:val="24"/>
          <w:szCs w:val="24"/>
          <w:shd w:val="clear" w:color="auto" w:fill="FFFFFF"/>
        </w:rPr>
        <w:t xml:space="preserve">resize() </w:t>
      </w:r>
      <w:proofErr w:type="spellStart"/>
      <w:r w:rsidR="0091132F" w:rsidRPr="000A37EB">
        <w:rPr>
          <w:rFonts w:ascii="Comic Sans MS" w:hAnsi="Comic Sans MS" w:cs="Arial"/>
          <w:b/>
          <w:iCs/>
          <w:sz w:val="24"/>
          <w:szCs w:val="24"/>
          <w:shd w:val="clear" w:color="auto" w:fill="FFFFFF"/>
        </w:rPr>
        <w:t>opertation</w:t>
      </w:r>
      <w:proofErr w:type="spellEnd"/>
      <w:r w:rsidR="0091132F" w:rsidRPr="000A37EB">
        <w:rPr>
          <w:rFonts w:ascii="Comic Sans MS" w:hAnsi="Comic Sans MS" w:cs="Arial"/>
          <w:i/>
          <w:iCs/>
          <w:sz w:val="24"/>
          <w:szCs w:val="24"/>
          <w:shd w:val="clear" w:color="auto" w:fill="FFFFFF"/>
        </w:rPr>
        <w:t xml:space="preserve"> :</w:t>
      </w:r>
      <w:r w:rsidR="0091132F" w:rsidRPr="000A37EB">
        <w:rPr>
          <w:rFonts w:ascii="Comic Sans MS" w:hAnsi="Comic Sans MS" w:cs="Arial"/>
          <w:sz w:val="24"/>
          <w:szCs w:val="24"/>
          <w:shd w:val="clear" w:color="auto" w:fill="FFFFFF"/>
        </w:rPr>
        <w:t xml:space="preserve"> Automatic resize of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will slow down the performance as it will use temporary array to copy elements from the old array to new array.</w:t>
      </w:r>
      <w:r w:rsidR="0091132F" w:rsidRPr="000A37EB">
        <w:rPr>
          <w:rFonts w:ascii="Comic Sans MS" w:hAnsi="Comic Sans MS" w:cs="Arial"/>
          <w:sz w:val="24"/>
          <w:szCs w:val="24"/>
        </w:rPr>
        <w:br/>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is internally backed by Array during resizing</w:t>
      </w:r>
      <w:proofErr w:type="gramStart"/>
      <w:r w:rsidR="0091132F" w:rsidRPr="000A37EB">
        <w:rPr>
          <w:rFonts w:ascii="Comic Sans MS" w:hAnsi="Comic Sans MS" w:cs="Arial"/>
          <w:sz w:val="24"/>
          <w:szCs w:val="24"/>
          <w:shd w:val="clear" w:color="auto" w:fill="FFFFFF"/>
        </w:rPr>
        <w:t>  as</w:t>
      </w:r>
      <w:proofErr w:type="gramEnd"/>
      <w:r w:rsidR="0091132F" w:rsidRPr="000A37EB">
        <w:rPr>
          <w:rFonts w:ascii="Comic Sans MS" w:hAnsi="Comic Sans MS" w:cs="Arial"/>
          <w:sz w:val="24"/>
          <w:szCs w:val="24"/>
          <w:shd w:val="clear" w:color="auto" w:fill="FFFFFF"/>
        </w:rPr>
        <w:t xml:space="preserve"> it calls the native implemented method </w:t>
      </w:r>
      <w:proofErr w:type="spellStart"/>
      <w:r w:rsidR="0091132F" w:rsidRPr="000A37EB">
        <w:rPr>
          <w:rFonts w:ascii="Comic Sans MS" w:hAnsi="Comic Sans MS" w:cs="Arial"/>
          <w:sz w:val="24"/>
          <w:szCs w:val="24"/>
          <w:shd w:val="clear" w:color="auto" w:fill="FFFFFF"/>
        </w:rPr>
        <w:t>System.arrayCopy</w:t>
      </w:r>
      <w:proofErr w:type="spellEnd"/>
      <w:r w:rsidR="0091132F" w:rsidRPr="000A37EB">
        <w:rPr>
          <w:rFonts w:ascii="Comic Sans MS" w:hAnsi="Comic Sans MS" w:cs="Arial"/>
          <w:sz w:val="24"/>
          <w:szCs w:val="24"/>
          <w:shd w:val="clear" w:color="auto" w:fill="FFFFFF"/>
        </w:rPr>
        <w:t>(</w:t>
      </w:r>
      <w:proofErr w:type="spellStart"/>
      <w:r w:rsidR="0091132F" w:rsidRPr="000A37EB">
        <w:rPr>
          <w:rFonts w:ascii="Comic Sans MS" w:hAnsi="Comic Sans MS" w:cs="Arial"/>
          <w:sz w:val="24"/>
          <w:szCs w:val="24"/>
          <w:shd w:val="clear" w:color="auto" w:fill="FFFFFF"/>
        </w:rPr>
        <w:t>src,srcPos,dest,destPos,length</w:t>
      </w:r>
      <w:proofErr w:type="spellEnd"/>
      <w:r w:rsidR="0091132F" w:rsidRPr="000A37EB">
        <w:rPr>
          <w:rFonts w:ascii="Comic Sans MS" w:hAnsi="Comic Sans MS" w:cs="Arial"/>
          <w:sz w:val="24"/>
          <w:szCs w:val="24"/>
          <w:shd w:val="clear" w:color="auto" w:fill="FFFFFF"/>
        </w:rPr>
        <w:t>) .</w:t>
      </w:r>
      <w:r w:rsidR="0091132F" w:rsidRPr="000A37EB">
        <w:rPr>
          <w:rFonts w:ascii="Comic Sans MS" w:hAnsi="Comic Sans MS" w:cs="Arial"/>
          <w:sz w:val="24"/>
          <w:szCs w:val="24"/>
        </w:rPr>
        <w:br/>
      </w:r>
      <w:r w:rsidR="0091132F" w:rsidRPr="000A37EB">
        <w:rPr>
          <w:rFonts w:ascii="Comic Sans MS" w:hAnsi="Comic Sans MS" w:cs="Arial"/>
          <w:sz w:val="24"/>
          <w:szCs w:val="24"/>
        </w:rPr>
        <w:br/>
      </w:r>
      <w:bookmarkStart w:id="1" w:name="more"/>
      <w:bookmarkEnd w:id="1"/>
      <w:proofErr w:type="gramStart"/>
      <w:r w:rsidR="0091132F" w:rsidRPr="000A37EB">
        <w:rPr>
          <w:rFonts w:ascii="Comic Sans MS" w:hAnsi="Comic Sans MS" w:cs="Arial"/>
          <w:b/>
          <w:iCs/>
          <w:sz w:val="24"/>
          <w:szCs w:val="24"/>
          <w:shd w:val="clear" w:color="auto" w:fill="FFFFFF"/>
        </w:rPr>
        <w:t>add(</w:t>
      </w:r>
      <w:proofErr w:type="gramEnd"/>
      <w:r w:rsidR="0091132F" w:rsidRPr="000A37EB">
        <w:rPr>
          <w:rFonts w:ascii="Comic Sans MS" w:hAnsi="Comic Sans MS" w:cs="Arial"/>
          <w:b/>
          <w:iCs/>
          <w:sz w:val="24"/>
          <w:szCs w:val="24"/>
          <w:shd w:val="clear" w:color="auto" w:fill="FFFFFF"/>
        </w:rPr>
        <w:t>) or get() operation</w:t>
      </w:r>
      <w:r w:rsidR="0091132F" w:rsidRPr="000A37EB">
        <w:rPr>
          <w:rFonts w:ascii="Comic Sans MS" w:hAnsi="Comic Sans MS" w:cs="Arial"/>
          <w:i/>
          <w:iCs/>
          <w:sz w:val="24"/>
          <w:szCs w:val="24"/>
          <w:shd w:val="clear" w:color="auto" w:fill="FFFFFF"/>
        </w:rPr>
        <w:t xml:space="preserve"> :</w:t>
      </w:r>
      <w:r w:rsidR="0091132F" w:rsidRPr="000A37EB">
        <w:rPr>
          <w:rFonts w:ascii="Comic Sans MS" w:hAnsi="Comic Sans MS" w:cs="Arial"/>
          <w:sz w:val="24"/>
          <w:szCs w:val="24"/>
          <w:shd w:val="clear" w:color="auto" w:fill="FFFFFF"/>
        </w:rPr>
        <w:t xml:space="preserve"> adding an element or retrieving an element from the array or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object has almost same  performance , as for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object these operations  run in constant time.</w:t>
      </w:r>
    </w:p>
    <w:p w:rsidR="0091132F" w:rsidRPr="000A37EB" w:rsidRDefault="0091132F" w:rsidP="002D724B">
      <w:pPr>
        <w:spacing w:before="360" w:after="0" w:line="240" w:lineRule="auto"/>
        <w:rPr>
          <w:rFonts w:ascii="Comic Sans MS" w:hAnsi="Comic Sans MS" w:cs="Arial"/>
          <w:sz w:val="24"/>
          <w:szCs w:val="24"/>
          <w:shd w:val="clear" w:color="auto" w:fill="FFFFFF"/>
        </w:rPr>
      </w:pPr>
      <w:r w:rsidRPr="000A37EB">
        <w:rPr>
          <w:rFonts w:ascii="Comic Sans MS" w:hAnsi="Comic Sans MS" w:cs="Arial"/>
          <w:b/>
          <w:bCs/>
          <w:sz w:val="24"/>
          <w:szCs w:val="24"/>
          <w:bdr w:val="none" w:sz="0" w:space="0" w:color="auto" w:frame="1"/>
          <w:shd w:val="clear" w:color="auto" w:fill="FFFFFF"/>
        </w:rPr>
        <w:t> </w:t>
      </w:r>
      <w:proofErr w:type="gramStart"/>
      <w:r w:rsidRPr="000A37EB">
        <w:rPr>
          <w:rFonts w:ascii="Comic Sans MS" w:hAnsi="Comic Sans MS" w:cs="Arial"/>
          <w:b/>
          <w:bCs/>
          <w:sz w:val="24"/>
          <w:szCs w:val="24"/>
          <w:bdr w:val="none" w:sz="0" w:space="0" w:color="auto" w:frame="1"/>
          <w:shd w:val="clear" w:color="auto" w:fill="FFFFFF"/>
        </w:rPr>
        <w:t>Primitives :</w:t>
      </w:r>
      <w:proofErr w:type="gramEnd"/>
      <w:r w:rsidR="000A37EB">
        <w:rPr>
          <w:rFonts w:ascii="Comic Sans MS" w:hAnsi="Comic Sans MS" w:cs="Arial"/>
          <w:sz w:val="24"/>
          <w:szCs w:val="24"/>
          <w:shd w:val="clear" w:color="auto" w:fill="FFFFFF"/>
        </w:rPr>
        <w:t xml:space="preserve">  </w:t>
      </w:r>
      <w:proofErr w:type="spellStart"/>
      <w:r w:rsidR="000A37EB">
        <w:rPr>
          <w:rFonts w:ascii="Comic Sans MS" w:hAnsi="Comic Sans MS" w:cs="Arial"/>
          <w:sz w:val="24"/>
          <w:szCs w:val="24"/>
          <w:shd w:val="clear" w:color="auto" w:fill="FFFFFF"/>
        </w:rPr>
        <w:t>ArrayList</w:t>
      </w:r>
      <w:proofErr w:type="spellEnd"/>
      <w:r w:rsidR="000A37EB">
        <w:rPr>
          <w:rFonts w:ascii="Comic Sans MS" w:hAnsi="Comic Sans MS" w:cs="Arial"/>
          <w:sz w:val="24"/>
          <w:szCs w:val="24"/>
          <w:shd w:val="clear" w:color="auto" w:fill="FFFFFF"/>
        </w:rPr>
        <w:t xml:space="preserve"> can</w:t>
      </w:r>
      <w:r w:rsidRPr="000A37EB">
        <w:rPr>
          <w:rFonts w:ascii="Comic Sans MS" w:hAnsi="Comic Sans MS" w:cs="Arial"/>
          <w:sz w:val="24"/>
          <w:szCs w:val="24"/>
          <w:shd w:val="clear" w:color="auto" w:fill="FFFFFF"/>
        </w:rPr>
        <w:t xml:space="preserve">not contains primitive data types (like </w:t>
      </w:r>
      <w:proofErr w:type="spellStart"/>
      <w:r w:rsidRPr="000A37EB">
        <w:rPr>
          <w:rFonts w:ascii="Comic Sans MS" w:hAnsi="Comic Sans MS" w:cs="Arial"/>
          <w:sz w:val="24"/>
          <w:szCs w:val="24"/>
          <w:shd w:val="clear" w:color="auto" w:fill="FFFFFF"/>
        </w:rPr>
        <w:t>int</w:t>
      </w:r>
      <w:proofErr w:type="spellEnd"/>
      <w:r w:rsidRPr="000A37EB">
        <w:rPr>
          <w:rFonts w:ascii="Comic Sans MS" w:hAnsi="Comic Sans MS" w:cs="Arial"/>
          <w:sz w:val="24"/>
          <w:szCs w:val="24"/>
          <w:shd w:val="clear" w:color="auto" w:fill="FFFFFF"/>
        </w:rPr>
        <w:t xml:space="preserve"> , float , double) it can only contains Object while Array can contain both primitive data types as well as objects.</w:t>
      </w:r>
    </w:p>
    <w:p w:rsidR="0091132F" w:rsidRPr="000A37EB" w:rsidRDefault="0091132F" w:rsidP="002D724B">
      <w:pPr>
        <w:spacing w:before="360" w:after="0" w:line="240" w:lineRule="auto"/>
        <w:rPr>
          <w:rFonts w:ascii="Comic Sans MS" w:hAnsi="Comic Sans MS" w:cs="Arial"/>
          <w:sz w:val="24"/>
          <w:szCs w:val="24"/>
          <w:shd w:val="clear" w:color="auto" w:fill="FFFFFF"/>
        </w:rPr>
      </w:pPr>
      <w:r w:rsidRPr="000A37EB">
        <w:rPr>
          <w:rFonts w:ascii="Comic Sans MS" w:hAnsi="Comic Sans MS" w:cs="Arial"/>
          <w:b/>
          <w:bCs/>
          <w:sz w:val="24"/>
          <w:szCs w:val="24"/>
          <w:bdr w:val="none" w:sz="0" w:space="0" w:color="auto" w:frame="1"/>
          <w:shd w:val="clear" w:color="auto" w:fill="FFFFFF"/>
        </w:rPr>
        <w:lastRenderedPageBreak/>
        <w:t xml:space="preserve">Iterating the </w:t>
      </w:r>
      <w:proofErr w:type="gramStart"/>
      <w:r w:rsidRPr="000A37EB">
        <w:rPr>
          <w:rFonts w:ascii="Comic Sans MS" w:hAnsi="Comic Sans MS" w:cs="Arial"/>
          <w:b/>
          <w:bCs/>
          <w:sz w:val="24"/>
          <w:szCs w:val="24"/>
          <w:bdr w:val="none" w:sz="0" w:space="0" w:color="auto" w:frame="1"/>
          <w:shd w:val="clear" w:color="auto" w:fill="FFFFFF"/>
        </w:rPr>
        <w:t>values :</w:t>
      </w:r>
      <w:proofErr w:type="gramEnd"/>
      <w:r w:rsidRPr="000A37EB">
        <w:rPr>
          <w:rFonts w:ascii="Comic Sans MS" w:hAnsi="Comic Sans MS" w:cs="Arial"/>
          <w:sz w:val="24"/>
          <w:szCs w:val="24"/>
          <w:shd w:val="clear" w:color="auto" w:fill="FFFFFF"/>
        </w:rPr>
        <w:t xml:space="preserve"> We can use iterator  to iterate through </w:t>
      </w:r>
      <w:proofErr w:type="spellStart"/>
      <w:r w:rsidRPr="000A37EB">
        <w:rPr>
          <w:rFonts w:ascii="Comic Sans MS" w:hAnsi="Comic Sans MS" w:cs="Arial"/>
          <w:sz w:val="24"/>
          <w:szCs w:val="24"/>
          <w:shd w:val="clear" w:color="auto" w:fill="FFFFFF"/>
        </w:rPr>
        <w:t>ArrayList</w:t>
      </w:r>
      <w:proofErr w:type="spellEnd"/>
      <w:r w:rsidRPr="000A37EB">
        <w:rPr>
          <w:rFonts w:ascii="Comic Sans MS" w:hAnsi="Comic Sans MS" w:cs="Arial"/>
          <w:sz w:val="24"/>
          <w:szCs w:val="24"/>
          <w:shd w:val="clear" w:color="auto" w:fill="FFFFFF"/>
        </w:rPr>
        <w:t xml:space="preserve"> . The iterators returned by the </w:t>
      </w:r>
      <w:proofErr w:type="spellStart"/>
      <w:r w:rsidRPr="000A37EB">
        <w:rPr>
          <w:rFonts w:ascii="Comic Sans MS" w:hAnsi="Comic Sans MS" w:cs="Arial"/>
          <w:sz w:val="24"/>
          <w:szCs w:val="24"/>
          <w:shd w:val="clear" w:color="auto" w:fill="FFFFFF"/>
        </w:rPr>
        <w:t>ArrayList</w:t>
      </w:r>
      <w:proofErr w:type="spellEnd"/>
      <w:r w:rsidRPr="000A37EB">
        <w:rPr>
          <w:rFonts w:ascii="Comic Sans MS" w:hAnsi="Comic Sans MS" w:cs="Arial"/>
          <w:sz w:val="24"/>
          <w:szCs w:val="24"/>
          <w:shd w:val="clear" w:color="auto" w:fill="FFFFFF"/>
        </w:rPr>
        <w:t xml:space="preserve"> class's iterator and </w:t>
      </w:r>
      <w:proofErr w:type="spellStart"/>
      <w:r w:rsidRPr="000A37EB">
        <w:rPr>
          <w:rFonts w:ascii="Comic Sans MS" w:hAnsi="Comic Sans MS" w:cs="Arial"/>
          <w:sz w:val="24"/>
          <w:szCs w:val="24"/>
          <w:shd w:val="clear" w:color="auto" w:fill="FFFFFF"/>
        </w:rPr>
        <w:t>listiterator</w:t>
      </w:r>
      <w:proofErr w:type="spellEnd"/>
      <w:r w:rsidRPr="000A37EB">
        <w:rPr>
          <w:rFonts w:ascii="Comic Sans MS" w:hAnsi="Comic Sans MS" w:cs="Arial"/>
          <w:sz w:val="24"/>
          <w:szCs w:val="24"/>
          <w:shd w:val="clear" w:color="auto" w:fill="FFFFFF"/>
        </w:rPr>
        <w:t xml:space="preserve"> method are </w:t>
      </w:r>
      <w:r w:rsidRPr="000A37EB">
        <w:rPr>
          <w:rFonts w:ascii="Comic Sans MS" w:hAnsi="Comic Sans MS" w:cs="Arial"/>
          <w:sz w:val="24"/>
          <w:szCs w:val="24"/>
          <w:bdr w:val="none" w:sz="0" w:space="0" w:color="auto" w:frame="1"/>
          <w:shd w:val="clear" w:color="auto" w:fill="FFFFFF"/>
        </w:rPr>
        <w:t>fail-fast</w:t>
      </w:r>
      <w:r w:rsidRPr="000A37EB">
        <w:rPr>
          <w:rFonts w:ascii="Comic Sans MS" w:hAnsi="Comic Sans MS" w:cs="Arial"/>
          <w:sz w:val="24"/>
          <w:szCs w:val="24"/>
          <w:shd w:val="clear" w:color="auto" w:fill="FFFFFF"/>
        </w:rPr>
        <w:t xml:space="preserve">.  We can use for loop or for each loop to iterate through </w:t>
      </w:r>
      <w:proofErr w:type="gramStart"/>
      <w:r w:rsidRPr="000A37EB">
        <w:rPr>
          <w:rFonts w:ascii="Comic Sans MS" w:hAnsi="Comic Sans MS" w:cs="Arial"/>
          <w:sz w:val="24"/>
          <w:szCs w:val="24"/>
          <w:shd w:val="clear" w:color="auto" w:fill="FFFFFF"/>
        </w:rPr>
        <w:t>array . </w:t>
      </w:r>
      <w:proofErr w:type="gramEnd"/>
    </w:p>
    <w:p w:rsidR="0091132F" w:rsidRPr="000A37EB" w:rsidRDefault="0091132F" w:rsidP="002D724B">
      <w:pPr>
        <w:spacing w:before="360" w:after="0" w:line="240" w:lineRule="auto"/>
        <w:rPr>
          <w:rFonts w:ascii="Comic Sans MS" w:hAnsi="Comic Sans MS" w:cs="Arial"/>
          <w:sz w:val="24"/>
          <w:szCs w:val="24"/>
          <w:bdr w:val="none" w:sz="0" w:space="0" w:color="auto" w:frame="1"/>
          <w:shd w:val="clear" w:color="auto" w:fill="FFFFFF"/>
        </w:rPr>
      </w:pPr>
      <w:r w:rsidRPr="000A37EB">
        <w:rPr>
          <w:rFonts w:ascii="Comic Sans MS" w:hAnsi="Comic Sans MS" w:cs="Arial"/>
          <w:b/>
          <w:bCs/>
          <w:sz w:val="24"/>
          <w:szCs w:val="24"/>
          <w:bdr w:val="none" w:sz="0" w:space="0" w:color="auto" w:frame="1"/>
          <w:shd w:val="clear" w:color="auto" w:fill="FFFFFF"/>
        </w:rPr>
        <w:t>Type-</w:t>
      </w:r>
      <w:proofErr w:type="gramStart"/>
      <w:r w:rsidRPr="000A37EB">
        <w:rPr>
          <w:rFonts w:ascii="Comic Sans MS" w:hAnsi="Comic Sans MS" w:cs="Arial"/>
          <w:b/>
          <w:bCs/>
          <w:sz w:val="24"/>
          <w:szCs w:val="24"/>
          <w:bdr w:val="none" w:sz="0" w:space="0" w:color="auto" w:frame="1"/>
          <w:shd w:val="clear" w:color="auto" w:fill="FFFFFF"/>
        </w:rPr>
        <w:t>Safety :</w:t>
      </w:r>
      <w:proofErr w:type="gramEnd"/>
      <w:r w:rsidRPr="000A37EB">
        <w:rPr>
          <w:rFonts w:ascii="Comic Sans MS" w:hAnsi="Comic Sans MS" w:cs="Arial"/>
          <w:b/>
          <w:bCs/>
          <w:sz w:val="24"/>
          <w:szCs w:val="24"/>
          <w:bdr w:val="none" w:sz="0" w:space="0" w:color="auto" w:frame="1"/>
          <w:shd w:val="clear" w:color="auto" w:fill="FFFFFF"/>
        </w:rPr>
        <w:t>  </w:t>
      </w:r>
      <w:r w:rsidRPr="000A37EB">
        <w:rPr>
          <w:rFonts w:ascii="Comic Sans MS" w:hAnsi="Comic Sans MS" w:cs="Arial"/>
          <w:sz w:val="24"/>
          <w:szCs w:val="24"/>
          <w:bdr w:val="none" w:sz="0" w:space="0" w:color="auto" w:frame="1"/>
          <w:shd w:val="clear" w:color="auto" w:fill="FFFFFF"/>
        </w:rPr>
        <w:t xml:space="preserve">In Java , one can ensure Type Safety through Generics. </w:t>
      </w:r>
      <w:proofErr w:type="gramStart"/>
      <w:r w:rsidRPr="000A37EB">
        <w:rPr>
          <w:rFonts w:ascii="Comic Sans MS" w:hAnsi="Comic Sans MS" w:cs="Arial"/>
          <w:sz w:val="24"/>
          <w:szCs w:val="24"/>
          <w:bdr w:val="none" w:sz="0" w:space="0" w:color="auto" w:frame="1"/>
          <w:shd w:val="clear" w:color="auto" w:fill="FFFFFF"/>
        </w:rPr>
        <w:t>while</w:t>
      </w:r>
      <w:proofErr w:type="gramEnd"/>
      <w:r w:rsidRPr="000A37EB">
        <w:rPr>
          <w:rFonts w:ascii="Comic Sans MS" w:hAnsi="Comic Sans MS" w:cs="Arial"/>
          <w:sz w:val="24"/>
          <w:szCs w:val="24"/>
          <w:bdr w:val="none" w:sz="0" w:space="0" w:color="auto" w:frame="1"/>
          <w:shd w:val="clear" w:color="auto" w:fill="FFFFFF"/>
        </w:rPr>
        <w:t xml:space="preserve"> Array is a homogeneous data structure , thus it will contain objects of specific class or primitives of specific  data type. In array if one try to store the different data type other than the specified while creating the array </w:t>
      </w:r>
      <w:proofErr w:type="gramStart"/>
      <w:r w:rsidRPr="000A37EB">
        <w:rPr>
          <w:rFonts w:ascii="Comic Sans MS" w:hAnsi="Comic Sans MS" w:cs="Arial"/>
          <w:sz w:val="24"/>
          <w:szCs w:val="24"/>
          <w:bdr w:val="none" w:sz="0" w:space="0" w:color="auto" w:frame="1"/>
          <w:shd w:val="clear" w:color="auto" w:fill="FFFFFF"/>
        </w:rPr>
        <w:t>object ,</w:t>
      </w:r>
      <w:proofErr w:type="gramEnd"/>
      <w:r w:rsidRPr="000A37EB">
        <w:rPr>
          <w:rFonts w:ascii="Comic Sans MS" w:hAnsi="Comic Sans MS" w:cs="Arial"/>
          <w:sz w:val="24"/>
          <w:szCs w:val="24"/>
          <w:bdr w:val="none" w:sz="0" w:space="0" w:color="auto" w:frame="1"/>
          <w:shd w:val="clear" w:color="auto" w:fill="FFFFFF"/>
        </w:rPr>
        <w:t xml:space="preserve"> ArrayStoreException is thrown.</w:t>
      </w:r>
    </w:p>
    <w:p w:rsidR="0091132F" w:rsidRPr="000A37EB" w:rsidRDefault="0091132F" w:rsidP="002D724B">
      <w:pPr>
        <w:spacing w:before="360" w:after="0" w:line="240" w:lineRule="auto"/>
        <w:rPr>
          <w:rFonts w:ascii="Comic Sans MS" w:hAnsi="Comic Sans MS" w:cs="Arial"/>
          <w:sz w:val="24"/>
          <w:szCs w:val="24"/>
          <w:bdr w:val="none" w:sz="0" w:space="0" w:color="auto" w:frame="1"/>
          <w:shd w:val="clear" w:color="auto" w:fill="FFFFFF"/>
        </w:rPr>
      </w:pPr>
      <w:proofErr w:type="gramStart"/>
      <w:r w:rsidRPr="000A37EB">
        <w:rPr>
          <w:rFonts w:ascii="Comic Sans MS" w:hAnsi="Comic Sans MS" w:cs="Arial"/>
          <w:b/>
          <w:bCs/>
          <w:sz w:val="24"/>
          <w:szCs w:val="24"/>
          <w:bdr w:val="none" w:sz="0" w:space="0" w:color="auto" w:frame="1"/>
          <w:shd w:val="clear" w:color="auto" w:fill="FFFFFF"/>
        </w:rPr>
        <w:t>Length :</w:t>
      </w:r>
      <w:proofErr w:type="gramEnd"/>
      <w:r w:rsidRPr="000A37EB">
        <w:rPr>
          <w:rFonts w:ascii="Comic Sans MS" w:hAnsi="Comic Sans MS" w:cs="Arial"/>
          <w:b/>
          <w:bCs/>
          <w:sz w:val="24"/>
          <w:szCs w:val="24"/>
          <w:bdr w:val="none" w:sz="0" w:space="0" w:color="auto" w:frame="1"/>
          <w:shd w:val="clear" w:color="auto" w:fill="FFFFFF"/>
        </w:rPr>
        <w:t>  </w:t>
      </w:r>
      <w:r w:rsidRPr="000A37EB">
        <w:rPr>
          <w:rFonts w:ascii="Comic Sans MS" w:hAnsi="Comic Sans MS" w:cs="Arial"/>
          <w:sz w:val="24"/>
          <w:szCs w:val="24"/>
          <w:bdr w:val="none" w:sz="0" w:space="0" w:color="auto" w:frame="1"/>
          <w:shd w:val="clear" w:color="auto" w:fill="FFFFFF"/>
        </w:rPr>
        <w:t xml:space="preserve">Length of the </w:t>
      </w:r>
      <w:proofErr w:type="spellStart"/>
      <w:r w:rsidRPr="000A37EB">
        <w:rPr>
          <w:rFonts w:ascii="Comic Sans MS" w:hAnsi="Comic Sans MS" w:cs="Arial"/>
          <w:sz w:val="24"/>
          <w:szCs w:val="24"/>
          <w:bdr w:val="none" w:sz="0" w:space="0" w:color="auto" w:frame="1"/>
          <w:shd w:val="clear" w:color="auto" w:fill="FFFFFF"/>
        </w:rPr>
        <w:t>ArrayList</w:t>
      </w:r>
      <w:proofErr w:type="spellEnd"/>
      <w:r w:rsidRPr="000A37EB">
        <w:rPr>
          <w:rFonts w:ascii="Comic Sans MS" w:hAnsi="Comic Sans MS" w:cs="Arial"/>
          <w:sz w:val="24"/>
          <w:szCs w:val="24"/>
          <w:bdr w:val="none" w:sz="0" w:space="0" w:color="auto" w:frame="1"/>
          <w:shd w:val="clear" w:color="auto" w:fill="FFFFFF"/>
        </w:rPr>
        <w:t xml:space="preserve"> is provided by the size() method while Each array object has the length variable which returns the length of the array.</w:t>
      </w:r>
      <w:r w:rsidRPr="000A37EB">
        <w:rPr>
          <w:rFonts w:ascii="Comic Sans MS" w:hAnsi="Comic Sans MS" w:cs="Arial"/>
          <w:sz w:val="24"/>
          <w:szCs w:val="24"/>
        </w:rPr>
        <w:br/>
      </w:r>
      <w:r w:rsidRPr="000A37EB">
        <w:rPr>
          <w:rFonts w:ascii="Comic Sans MS" w:hAnsi="Comic Sans MS" w:cs="Arial"/>
          <w:b/>
          <w:bCs/>
          <w:sz w:val="24"/>
          <w:szCs w:val="24"/>
          <w:bdr w:val="none" w:sz="0" w:space="0" w:color="auto" w:frame="1"/>
          <w:shd w:val="clear" w:color="auto" w:fill="FFFFFF"/>
        </w:rPr>
        <w:t xml:space="preserve">Adding </w:t>
      </w:r>
      <w:proofErr w:type="gramStart"/>
      <w:r w:rsidRPr="000A37EB">
        <w:rPr>
          <w:rFonts w:ascii="Comic Sans MS" w:hAnsi="Comic Sans MS" w:cs="Arial"/>
          <w:b/>
          <w:bCs/>
          <w:sz w:val="24"/>
          <w:szCs w:val="24"/>
          <w:bdr w:val="none" w:sz="0" w:space="0" w:color="auto" w:frame="1"/>
          <w:shd w:val="clear" w:color="auto" w:fill="FFFFFF"/>
        </w:rPr>
        <w:t>elements :</w:t>
      </w:r>
      <w:proofErr w:type="gramEnd"/>
      <w:r w:rsidRPr="000A37EB">
        <w:rPr>
          <w:rFonts w:ascii="Comic Sans MS" w:hAnsi="Comic Sans MS" w:cs="Arial"/>
          <w:sz w:val="24"/>
          <w:szCs w:val="24"/>
          <w:shd w:val="clear" w:color="auto" w:fill="FFFFFF"/>
        </w:rPr>
        <w:t xml:space="preserve"> We can insert elements into the </w:t>
      </w:r>
      <w:proofErr w:type="spellStart"/>
      <w:r w:rsidRPr="000A37EB">
        <w:rPr>
          <w:rFonts w:ascii="Comic Sans MS" w:hAnsi="Comic Sans MS" w:cs="Arial"/>
          <w:sz w:val="24"/>
          <w:szCs w:val="24"/>
          <w:shd w:val="clear" w:color="auto" w:fill="FFFFFF"/>
        </w:rPr>
        <w:t>arraylist</w:t>
      </w:r>
      <w:proofErr w:type="spellEnd"/>
      <w:r w:rsidRPr="000A37EB">
        <w:rPr>
          <w:rFonts w:ascii="Comic Sans MS" w:hAnsi="Comic Sans MS" w:cs="Arial"/>
          <w:sz w:val="24"/>
          <w:szCs w:val="24"/>
          <w:shd w:val="clear" w:color="auto" w:fill="FFFFFF"/>
        </w:rPr>
        <w:t xml:space="preserve"> objec</w:t>
      </w:r>
      <w:r w:rsidR="000A37EB">
        <w:rPr>
          <w:rFonts w:ascii="Comic Sans MS" w:hAnsi="Comic Sans MS" w:cs="Arial"/>
          <w:sz w:val="24"/>
          <w:szCs w:val="24"/>
          <w:shd w:val="clear" w:color="auto" w:fill="FFFFFF"/>
        </w:rPr>
        <w:t xml:space="preserve">t using the add() method while  </w:t>
      </w:r>
      <w:r w:rsidRPr="000A37EB">
        <w:rPr>
          <w:rFonts w:ascii="Comic Sans MS" w:hAnsi="Comic Sans MS" w:cs="Arial"/>
          <w:sz w:val="24"/>
          <w:szCs w:val="24"/>
          <w:shd w:val="clear" w:color="auto" w:fill="FFFFFF"/>
        </w:rPr>
        <w:t>in array we insert elements using the assignment operator.</w:t>
      </w:r>
      <w:r w:rsidRPr="000A37EB">
        <w:rPr>
          <w:rFonts w:ascii="Comic Sans MS" w:hAnsi="Comic Sans MS" w:cs="Arial"/>
          <w:sz w:val="24"/>
          <w:szCs w:val="24"/>
        </w:rPr>
        <w:br/>
      </w:r>
      <w:r w:rsidRPr="000A37EB">
        <w:rPr>
          <w:rFonts w:ascii="Comic Sans MS" w:hAnsi="Comic Sans MS" w:cs="Arial"/>
          <w:b/>
          <w:bCs/>
          <w:sz w:val="24"/>
          <w:szCs w:val="24"/>
          <w:shd w:val="clear" w:color="auto" w:fill="FFFFFF"/>
        </w:rPr>
        <w:t>Multi-</w:t>
      </w:r>
      <w:proofErr w:type="gramStart"/>
      <w:r w:rsidRPr="000A37EB">
        <w:rPr>
          <w:rFonts w:ascii="Comic Sans MS" w:hAnsi="Comic Sans MS" w:cs="Arial"/>
          <w:b/>
          <w:bCs/>
          <w:sz w:val="24"/>
          <w:szCs w:val="24"/>
          <w:shd w:val="clear" w:color="auto" w:fill="FFFFFF"/>
        </w:rPr>
        <w:t>dimensional :</w:t>
      </w:r>
      <w:proofErr w:type="gramEnd"/>
      <w:r w:rsidRPr="000A37EB">
        <w:rPr>
          <w:rFonts w:ascii="Comic Sans MS" w:hAnsi="Comic Sans MS" w:cs="Arial"/>
          <w:b/>
          <w:bCs/>
          <w:sz w:val="24"/>
          <w:szCs w:val="24"/>
          <w:shd w:val="clear" w:color="auto" w:fill="FFFFFF"/>
        </w:rPr>
        <w:t>  </w:t>
      </w:r>
      <w:r w:rsidRPr="000A37EB">
        <w:rPr>
          <w:rFonts w:ascii="Comic Sans MS" w:hAnsi="Comic Sans MS" w:cs="Arial"/>
          <w:sz w:val="24"/>
          <w:szCs w:val="24"/>
          <w:bdr w:val="none" w:sz="0" w:space="0" w:color="auto" w:frame="1"/>
          <w:shd w:val="clear" w:color="auto" w:fill="FFFFFF"/>
        </w:rPr>
        <w:t xml:space="preserve">Array can be </w:t>
      </w:r>
      <w:proofErr w:type="spellStart"/>
      <w:r w:rsidRPr="000A37EB">
        <w:rPr>
          <w:rFonts w:ascii="Comic Sans MS" w:hAnsi="Comic Sans MS" w:cs="Arial"/>
          <w:sz w:val="24"/>
          <w:szCs w:val="24"/>
          <w:bdr w:val="none" w:sz="0" w:space="0" w:color="auto" w:frame="1"/>
          <w:shd w:val="clear" w:color="auto" w:fill="FFFFFF"/>
        </w:rPr>
        <w:t>multi dimensional</w:t>
      </w:r>
      <w:proofErr w:type="spellEnd"/>
      <w:r w:rsidRPr="000A37EB">
        <w:rPr>
          <w:rFonts w:ascii="Comic Sans MS" w:hAnsi="Comic Sans MS" w:cs="Arial"/>
          <w:sz w:val="24"/>
          <w:szCs w:val="24"/>
          <w:bdr w:val="none" w:sz="0" w:space="0" w:color="auto" w:frame="1"/>
          <w:shd w:val="clear" w:color="auto" w:fill="FFFFFF"/>
        </w:rPr>
        <w:t xml:space="preserve"> , while </w:t>
      </w:r>
      <w:proofErr w:type="spellStart"/>
      <w:r w:rsidRPr="000A37EB">
        <w:rPr>
          <w:rFonts w:ascii="Comic Sans MS" w:hAnsi="Comic Sans MS" w:cs="Arial"/>
          <w:sz w:val="24"/>
          <w:szCs w:val="24"/>
          <w:bdr w:val="none" w:sz="0" w:space="0" w:color="auto" w:frame="1"/>
          <w:shd w:val="clear" w:color="auto" w:fill="FFFFFF"/>
        </w:rPr>
        <w:t>ArrayList</w:t>
      </w:r>
      <w:proofErr w:type="spellEnd"/>
      <w:r w:rsidRPr="000A37EB">
        <w:rPr>
          <w:rFonts w:ascii="Comic Sans MS" w:hAnsi="Comic Sans MS" w:cs="Arial"/>
          <w:sz w:val="24"/>
          <w:szCs w:val="24"/>
          <w:bdr w:val="none" w:sz="0" w:space="0" w:color="auto" w:frame="1"/>
          <w:shd w:val="clear" w:color="auto" w:fill="FFFFFF"/>
        </w:rPr>
        <w:t xml:space="preserve"> is always single dimensional.</w:t>
      </w:r>
    </w:p>
    <w:p w:rsidR="00F234EA" w:rsidRPr="000A37EB" w:rsidRDefault="00F234EA" w:rsidP="002D724B">
      <w:pPr>
        <w:spacing w:before="360" w:after="0" w:line="240" w:lineRule="auto"/>
        <w:rPr>
          <w:rFonts w:ascii="Comic Sans MS" w:hAnsi="Comic Sans MS" w:cs="Times New Roman"/>
          <w:b/>
          <w:color w:val="0070C0"/>
          <w:sz w:val="36"/>
          <w:szCs w:val="36"/>
        </w:rPr>
      </w:pPr>
      <w:r w:rsidRPr="000A37EB">
        <w:rPr>
          <w:rFonts w:ascii="Comic Sans MS" w:hAnsi="Comic Sans MS" w:cs="Times New Roman"/>
          <w:b/>
          <w:color w:val="0070C0"/>
          <w:sz w:val="36"/>
          <w:szCs w:val="36"/>
        </w:rPr>
        <w:t>What is difference between Enumeration and Iterator interface?</w:t>
      </w:r>
    </w:p>
    <w:p w:rsidR="00835488" w:rsidRPr="000A37EB"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rPr>
      </w:pPr>
      <w:r w:rsidRPr="000C5E1C">
        <w:rPr>
          <w:rFonts w:ascii="Comic Sans MS" w:eastAsia="Times New Roman" w:hAnsi="Comic Sans MS" w:cs="Times New Roman"/>
          <w:b/>
          <w:bCs/>
          <w:color w:val="444444"/>
          <w:sz w:val="21"/>
          <w:szCs w:val="21"/>
          <w:bdr w:val="none" w:sz="0" w:space="0" w:color="auto" w:frame="1"/>
        </w:rPr>
        <w:t> </w:t>
      </w:r>
      <w:proofErr w:type="gramStart"/>
      <w:r w:rsidRPr="000A37EB">
        <w:rPr>
          <w:rFonts w:ascii="Comic Sans MS" w:eastAsia="Times New Roman" w:hAnsi="Comic Sans MS" w:cs="Times New Roman"/>
          <w:b/>
          <w:bCs/>
          <w:bdr w:val="none" w:sz="0" w:space="0" w:color="auto" w:frame="1"/>
        </w:rPr>
        <w:t>remove(</w:t>
      </w:r>
      <w:proofErr w:type="gramEnd"/>
      <w:r w:rsidRPr="000A37EB">
        <w:rPr>
          <w:rFonts w:ascii="Comic Sans MS" w:eastAsia="Times New Roman" w:hAnsi="Comic Sans MS" w:cs="Times New Roman"/>
          <w:b/>
          <w:bCs/>
          <w:bdr w:val="none" w:sz="0" w:space="0" w:color="auto" w:frame="1"/>
        </w:rPr>
        <w:t>) method</w:t>
      </w:r>
    </w:p>
    <w:p w:rsidR="00835488" w:rsidRPr="000A37EB"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rPr>
      </w:pPr>
      <w:r w:rsidRPr="000A37EB">
        <w:rPr>
          <w:rFonts w:ascii="Comic Sans MS" w:eastAsia="Times New Roman" w:hAnsi="Comic Sans MS" w:cs="Times New Roman"/>
        </w:rPr>
        <w:t>This is the main difference between </w:t>
      </w:r>
      <w:r w:rsidRPr="000A37EB">
        <w:rPr>
          <w:rFonts w:ascii="Comic Sans MS" w:eastAsia="Times New Roman" w:hAnsi="Comic Sans MS" w:cs="Times New Roman"/>
          <w:i/>
          <w:iCs/>
          <w:bdr w:val="none" w:sz="0" w:space="0" w:color="auto" w:frame="1"/>
        </w:rPr>
        <w:t>Enumeration</w:t>
      </w:r>
      <w:r w:rsidRPr="000A37EB">
        <w:rPr>
          <w:rFonts w:ascii="Comic Sans MS" w:eastAsia="Times New Roman" w:hAnsi="Comic Sans MS" w:cs="Times New Roman"/>
        </w:rPr>
        <w:t> and </w:t>
      </w:r>
      <w:r w:rsidRPr="000A37EB">
        <w:rPr>
          <w:rFonts w:ascii="Comic Sans MS" w:eastAsia="Times New Roman" w:hAnsi="Comic Sans MS" w:cs="Times New Roman"/>
          <w:i/>
          <w:iCs/>
          <w:bdr w:val="none" w:sz="0" w:space="0" w:color="auto" w:frame="1"/>
        </w:rPr>
        <w:t>Iterator</w:t>
      </w:r>
      <w:r w:rsidRPr="000A37EB">
        <w:rPr>
          <w:rFonts w:ascii="Comic Sans MS" w:eastAsia="Times New Roman" w:hAnsi="Comic Sans MS" w:cs="Times New Roman"/>
        </w:rPr>
        <w:t> interface. </w:t>
      </w:r>
      <w:r w:rsidRPr="000A37EB">
        <w:rPr>
          <w:rFonts w:ascii="Comic Sans MS" w:eastAsia="Times New Roman" w:hAnsi="Comic Sans MS" w:cs="Times New Roman"/>
          <w:i/>
          <w:iCs/>
          <w:bdr w:val="none" w:sz="0" w:space="0" w:color="auto" w:frame="1"/>
        </w:rPr>
        <w:t>Enumeration</w:t>
      </w:r>
      <w:r w:rsidRPr="000A37EB">
        <w:rPr>
          <w:rFonts w:ascii="Comic Sans MS" w:eastAsia="Times New Roman" w:hAnsi="Comic Sans MS" w:cs="Times New Roman"/>
        </w:rPr>
        <w:t> only traverses the </w:t>
      </w:r>
      <w:r w:rsidRPr="000A37EB">
        <w:rPr>
          <w:rFonts w:ascii="Comic Sans MS" w:eastAsia="Times New Roman" w:hAnsi="Comic Sans MS" w:cs="Times New Roman"/>
          <w:i/>
          <w:iCs/>
          <w:bdr w:val="none" w:sz="0" w:space="0" w:color="auto" w:frame="1"/>
        </w:rPr>
        <w:t>Collection </w:t>
      </w:r>
      <w:r w:rsidRPr="000A37EB">
        <w:rPr>
          <w:rFonts w:ascii="Comic Sans MS" w:eastAsia="Times New Roman" w:hAnsi="Comic Sans MS" w:cs="Times New Roman"/>
        </w:rPr>
        <w:t>object. You can’t do any modifications to </w:t>
      </w:r>
      <w:r w:rsidRPr="000A37EB">
        <w:rPr>
          <w:rFonts w:ascii="Comic Sans MS" w:eastAsia="Times New Roman" w:hAnsi="Comic Sans MS" w:cs="Times New Roman"/>
          <w:i/>
          <w:iCs/>
          <w:bdr w:val="none" w:sz="0" w:space="0" w:color="auto" w:frame="1"/>
        </w:rPr>
        <w:t>Collection</w:t>
      </w:r>
      <w:r w:rsidRPr="000A37EB">
        <w:rPr>
          <w:rFonts w:ascii="Comic Sans MS" w:eastAsia="Times New Roman" w:hAnsi="Comic Sans MS" w:cs="Times New Roman"/>
        </w:rPr>
        <w:t> while traversing the </w:t>
      </w:r>
      <w:r w:rsidRPr="000A37EB">
        <w:rPr>
          <w:rFonts w:ascii="Comic Sans MS" w:eastAsia="Times New Roman" w:hAnsi="Comic Sans MS" w:cs="Times New Roman"/>
          <w:i/>
          <w:iCs/>
          <w:bdr w:val="none" w:sz="0" w:space="0" w:color="auto" w:frame="1"/>
        </w:rPr>
        <w:t>Collection</w:t>
      </w:r>
      <w:r w:rsidRPr="000A37EB">
        <w:rPr>
          <w:rFonts w:ascii="Comic Sans MS" w:eastAsia="Times New Roman" w:hAnsi="Comic Sans MS" w:cs="Times New Roman"/>
        </w:rPr>
        <w:t> using </w:t>
      </w:r>
      <w:r w:rsidRPr="000A37EB">
        <w:rPr>
          <w:rFonts w:ascii="Comic Sans MS" w:eastAsia="Times New Roman" w:hAnsi="Comic Sans MS" w:cs="Times New Roman"/>
          <w:i/>
          <w:iCs/>
          <w:bdr w:val="none" w:sz="0" w:space="0" w:color="auto" w:frame="1"/>
        </w:rPr>
        <w:t>Enumeration</w:t>
      </w:r>
      <w:r w:rsidR="00A64FF0">
        <w:rPr>
          <w:rFonts w:ascii="Comic Sans MS" w:eastAsia="Times New Roman" w:hAnsi="Comic Sans MS" w:cs="Times New Roman"/>
        </w:rPr>
        <w:t xml:space="preserve">. </w:t>
      </w:r>
      <w:proofErr w:type="gramStart"/>
      <w:r w:rsidR="00A64FF0">
        <w:rPr>
          <w:rFonts w:ascii="Comic Sans MS" w:eastAsia="Times New Roman" w:hAnsi="Comic Sans MS" w:cs="Times New Roman"/>
        </w:rPr>
        <w:t>Where</w:t>
      </w:r>
      <w:r w:rsidRPr="000A37EB">
        <w:rPr>
          <w:rFonts w:ascii="Comic Sans MS" w:eastAsia="Times New Roman" w:hAnsi="Comic Sans MS" w:cs="Times New Roman"/>
        </w:rPr>
        <w:t>as </w:t>
      </w:r>
      <w:r w:rsidRPr="000A37EB">
        <w:rPr>
          <w:rFonts w:ascii="Comic Sans MS" w:eastAsia="Times New Roman" w:hAnsi="Comic Sans MS" w:cs="Times New Roman"/>
          <w:i/>
          <w:iCs/>
          <w:bdr w:val="none" w:sz="0" w:space="0" w:color="auto" w:frame="1"/>
        </w:rPr>
        <w:t>Iterator</w:t>
      </w:r>
      <w:r w:rsidRPr="000A37EB">
        <w:rPr>
          <w:rFonts w:ascii="Comic Sans MS" w:eastAsia="Times New Roman" w:hAnsi="Comic Sans MS" w:cs="Times New Roman"/>
        </w:rPr>
        <w:t> interface allows us to remove an element while traversing the </w:t>
      </w:r>
      <w:r w:rsidRPr="000A37EB">
        <w:rPr>
          <w:rFonts w:ascii="Comic Sans MS" w:eastAsia="Times New Roman" w:hAnsi="Comic Sans MS" w:cs="Times New Roman"/>
          <w:i/>
          <w:iCs/>
          <w:bdr w:val="none" w:sz="0" w:space="0" w:color="auto" w:frame="1"/>
        </w:rPr>
        <w:t>Collection </w:t>
      </w:r>
      <w:r w:rsidRPr="000A37EB">
        <w:rPr>
          <w:rFonts w:ascii="Comic Sans MS" w:eastAsia="Times New Roman" w:hAnsi="Comic Sans MS" w:cs="Times New Roman"/>
        </w:rPr>
        <w:t>object.</w:t>
      </w:r>
      <w:proofErr w:type="gramEnd"/>
      <w:r w:rsidRPr="000A37EB">
        <w:rPr>
          <w:rFonts w:ascii="Comic Sans MS" w:eastAsia="Times New Roman" w:hAnsi="Comic Sans MS" w:cs="Times New Roman"/>
        </w:rPr>
        <w:t> </w:t>
      </w:r>
      <w:r w:rsidRPr="000A37EB">
        <w:rPr>
          <w:rFonts w:ascii="Comic Sans MS" w:eastAsia="Times New Roman" w:hAnsi="Comic Sans MS" w:cs="Times New Roman"/>
          <w:i/>
          <w:iCs/>
          <w:bdr w:val="none" w:sz="0" w:space="0" w:color="auto" w:frame="1"/>
        </w:rPr>
        <w:t>Iterator</w:t>
      </w:r>
      <w:r w:rsidRPr="000A37EB">
        <w:rPr>
          <w:rFonts w:ascii="Comic Sans MS" w:eastAsia="Times New Roman" w:hAnsi="Comic Sans MS" w:cs="Times New Roman"/>
        </w:rPr>
        <w:t> has </w:t>
      </w:r>
      <w:proofErr w:type="gramStart"/>
      <w:r w:rsidRPr="000A37EB">
        <w:rPr>
          <w:rFonts w:ascii="Comic Sans MS" w:eastAsia="Times New Roman" w:hAnsi="Comic Sans MS" w:cs="Times New Roman"/>
          <w:i/>
          <w:iCs/>
          <w:bdr w:val="none" w:sz="0" w:space="0" w:color="auto" w:frame="1"/>
        </w:rPr>
        <w:t>remove(</w:t>
      </w:r>
      <w:proofErr w:type="gramEnd"/>
      <w:r w:rsidRPr="000A37EB">
        <w:rPr>
          <w:rFonts w:ascii="Comic Sans MS" w:eastAsia="Times New Roman" w:hAnsi="Comic Sans MS" w:cs="Times New Roman"/>
          <w:i/>
          <w:iCs/>
          <w:bdr w:val="none" w:sz="0" w:space="0" w:color="auto" w:frame="1"/>
        </w:rPr>
        <w:t>)</w:t>
      </w:r>
      <w:r w:rsidRPr="000A37EB">
        <w:rPr>
          <w:rFonts w:ascii="Comic Sans MS" w:eastAsia="Times New Roman" w:hAnsi="Comic Sans MS" w:cs="Times New Roman"/>
        </w:rPr>
        <w:t> method which is not there in the </w:t>
      </w:r>
      <w:r w:rsidRPr="000A37EB">
        <w:rPr>
          <w:rFonts w:ascii="Comic Sans MS" w:eastAsia="Times New Roman" w:hAnsi="Comic Sans MS" w:cs="Times New Roman"/>
          <w:i/>
          <w:iCs/>
          <w:bdr w:val="none" w:sz="0" w:space="0" w:color="auto" w:frame="1"/>
        </w:rPr>
        <w:t>Enumeration</w:t>
      </w:r>
      <w:r w:rsidRPr="000A37EB">
        <w:rPr>
          <w:rFonts w:ascii="Comic Sans MS" w:eastAsia="Times New Roman" w:hAnsi="Comic Sans MS" w:cs="Times New Roman"/>
        </w:rPr>
        <w:t> interface. Below is the list of </w:t>
      </w:r>
      <w:r w:rsidRPr="000A37EB">
        <w:rPr>
          <w:rFonts w:ascii="Comic Sans MS" w:eastAsia="Times New Roman" w:hAnsi="Comic Sans MS" w:cs="Times New Roman"/>
          <w:i/>
          <w:iCs/>
          <w:bdr w:val="none" w:sz="0" w:space="0" w:color="auto" w:frame="1"/>
        </w:rPr>
        <w:t>Enumeration</w:t>
      </w:r>
      <w:r w:rsidRPr="000A37EB">
        <w:rPr>
          <w:rFonts w:ascii="Comic Sans MS" w:eastAsia="Times New Roman" w:hAnsi="Comic Sans MS" w:cs="Times New Roman"/>
        </w:rPr>
        <w:t> and </w:t>
      </w:r>
      <w:r w:rsidRPr="000A37EB">
        <w:rPr>
          <w:rFonts w:ascii="Comic Sans MS" w:eastAsia="Times New Roman" w:hAnsi="Comic Sans MS" w:cs="Times New Roman"/>
          <w:i/>
          <w:iCs/>
          <w:bdr w:val="none" w:sz="0" w:space="0" w:color="auto" w:frame="1"/>
        </w:rPr>
        <w:t>Iterator</w:t>
      </w:r>
      <w:r w:rsidR="00A64FF0">
        <w:rPr>
          <w:rFonts w:ascii="Comic Sans MS" w:eastAsia="Times New Roman" w:hAnsi="Comic Sans MS" w:cs="Times New Roman"/>
          <w:i/>
          <w:iCs/>
          <w:bdr w:val="none" w:sz="0" w:space="0" w:color="auto" w:frame="1"/>
        </w:rPr>
        <w:t xml:space="preserve"> </w:t>
      </w:r>
      <w:r w:rsidRPr="000A37EB">
        <w:rPr>
          <w:rFonts w:ascii="Comic Sans MS" w:eastAsia="Times New Roman" w:hAnsi="Comic Sans MS" w:cs="Times New Roman"/>
        </w:rPr>
        <w:t>methods.</w:t>
      </w:r>
    </w:p>
    <w:tbl>
      <w:tblPr>
        <w:tblW w:w="113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77"/>
        <w:gridCol w:w="5678"/>
      </w:tblGrid>
      <w:tr w:rsidR="00835488" w:rsidRPr="000A37EB"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r w:rsidRPr="000A37EB">
              <w:rPr>
                <w:rFonts w:ascii="Comic Sans MS" w:eastAsia="Times New Roman" w:hAnsi="Comic Sans MS" w:cs="Times New Roman"/>
                <w:b/>
                <w:bCs/>
                <w:bdr w:val="none" w:sz="0" w:space="0" w:color="auto" w:frame="1"/>
              </w:rPr>
              <w:t>Iterator</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r w:rsidRPr="000A37EB">
              <w:rPr>
                <w:rFonts w:ascii="Comic Sans MS" w:eastAsia="Times New Roman" w:hAnsi="Comic Sans MS" w:cs="Times New Roman"/>
                <w:b/>
                <w:bCs/>
                <w:bdr w:val="none" w:sz="0" w:space="0" w:color="auto" w:frame="1"/>
              </w:rPr>
              <w:t>Enumeration</w:t>
            </w:r>
          </w:p>
        </w:tc>
      </w:tr>
      <w:tr w:rsidR="00835488" w:rsidRPr="000A37EB"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proofErr w:type="spellStart"/>
            <w:r w:rsidRPr="000A37EB">
              <w:rPr>
                <w:rFonts w:ascii="Comic Sans MS" w:eastAsia="Times New Roman" w:hAnsi="Comic Sans MS" w:cs="Times New Roman"/>
              </w:rPr>
              <w:t>hasNext</w:t>
            </w:r>
            <w:proofErr w:type="spellEnd"/>
            <w:r w:rsidRPr="000A37EB">
              <w:rPr>
                <w:rFonts w:ascii="Comic Sans MS" w:eastAsia="Times New Roman" w:hAnsi="Comic Sans MS" w:cs="Times New Roman"/>
              </w:rPr>
              <w:t>()</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proofErr w:type="spellStart"/>
            <w:r w:rsidRPr="000A37EB">
              <w:rPr>
                <w:rFonts w:ascii="Comic Sans MS" w:eastAsia="Times New Roman" w:hAnsi="Comic Sans MS" w:cs="Times New Roman"/>
              </w:rPr>
              <w:t>hasMoreElements</w:t>
            </w:r>
            <w:proofErr w:type="spellEnd"/>
            <w:r w:rsidRPr="000A37EB">
              <w:rPr>
                <w:rFonts w:ascii="Comic Sans MS" w:eastAsia="Times New Roman" w:hAnsi="Comic Sans MS" w:cs="Times New Roman"/>
              </w:rPr>
              <w:t>()</w:t>
            </w:r>
          </w:p>
        </w:tc>
      </w:tr>
      <w:tr w:rsidR="00835488" w:rsidRPr="000A37EB"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r w:rsidRPr="000A37EB">
              <w:rPr>
                <w:rFonts w:ascii="Comic Sans MS" w:eastAsia="Times New Roman" w:hAnsi="Comic Sans MS" w:cs="Times New Roman"/>
              </w:rPr>
              <w:t>next()</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proofErr w:type="spellStart"/>
            <w:r w:rsidRPr="000A37EB">
              <w:rPr>
                <w:rFonts w:ascii="Comic Sans MS" w:eastAsia="Times New Roman" w:hAnsi="Comic Sans MS" w:cs="Times New Roman"/>
              </w:rPr>
              <w:t>nextElement</w:t>
            </w:r>
            <w:proofErr w:type="spellEnd"/>
            <w:r w:rsidRPr="000A37EB">
              <w:rPr>
                <w:rFonts w:ascii="Comic Sans MS" w:eastAsia="Times New Roman" w:hAnsi="Comic Sans MS" w:cs="Times New Roman"/>
              </w:rPr>
              <w:t>()</w:t>
            </w:r>
          </w:p>
        </w:tc>
      </w:tr>
      <w:tr w:rsidR="00835488" w:rsidRPr="000A37EB"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r w:rsidRPr="000A37EB">
              <w:rPr>
                <w:rFonts w:ascii="Comic Sans MS" w:eastAsia="Times New Roman" w:hAnsi="Comic Sans MS" w:cs="Times New Roman"/>
              </w:rPr>
              <w:t>remove()</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r w:rsidRPr="000A37EB">
              <w:rPr>
                <w:rFonts w:ascii="Comic Sans MS" w:eastAsia="Times New Roman" w:hAnsi="Comic Sans MS" w:cs="Times New Roman"/>
              </w:rPr>
              <w:t>(Not Available)</w:t>
            </w:r>
          </w:p>
        </w:tc>
      </w:tr>
    </w:tbl>
    <w:p w:rsidR="00835488" w:rsidRPr="002D724B"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sz w:val="24"/>
          <w:szCs w:val="24"/>
        </w:rPr>
      </w:pPr>
      <w:r w:rsidRPr="002D724B">
        <w:rPr>
          <w:rFonts w:ascii="Comic Sans MS" w:eastAsia="Times New Roman" w:hAnsi="Comic Sans MS" w:cs="Times New Roman"/>
          <w:b/>
          <w:bCs/>
          <w:sz w:val="24"/>
          <w:szCs w:val="24"/>
          <w:bdr w:val="none" w:sz="0" w:space="0" w:color="auto" w:frame="1"/>
        </w:rPr>
        <w:lastRenderedPageBreak/>
        <w:t>Legacy Interface</w:t>
      </w:r>
    </w:p>
    <w:p w:rsidR="00835488" w:rsidRPr="002D724B" w:rsidRDefault="00835488" w:rsidP="002D724B">
      <w:pPr>
        <w:shd w:val="clear" w:color="auto" w:fill="FFFFFF"/>
        <w:spacing w:beforeAutospacing="1" w:after="0" w:afterAutospacing="1" w:line="240" w:lineRule="auto"/>
        <w:textAlignment w:val="baseline"/>
        <w:rPr>
          <w:ins w:id="2" w:author="Unknown"/>
          <w:rFonts w:ascii="Comic Sans MS" w:eastAsia="Times New Roman" w:hAnsi="Comic Sans MS" w:cs="Times New Roman"/>
          <w:sz w:val="24"/>
          <w:szCs w:val="24"/>
        </w:rPr>
      </w:pPr>
      <w:r w:rsidRPr="002D724B">
        <w:rPr>
          <w:rFonts w:ascii="Comic Sans MS" w:eastAsia="Times New Roman" w:hAnsi="Comic Sans MS" w:cs="Times New Roman"/>
          <w:i/>
          <w:iCs/>
          <w:sz w:val="24"/>
          <w:szCs w:val="24"/>
          <w:bdr w:val="none" w:sz="0" w:space="0" w:color="auto" w:frame="1"/>
        </w:rPr>
        <w:t>Enumeration</w:t>
      </w:r>
      <w:r w:rsidRPr="002D724B">
        <w:rPr>
          <w:rFonts w:ascii="Comic Sans MS" w:eastAsia="Times New Roman" w:hAnsi="Comic Sans MS" w:cs="Times New Roman"/>
          <w:sz w:val="24"/>
          <w:szCs w:val="24"/>
        </w:rPr>
        <w:t> is a legacy interface used to traverse only the legacy classes like </w:t>
      </w:r>
      <w:r w:rsidRPr="002D724B">
        <w:rPr>
          <w:rFonts w:ascii="Comic Sans MS" w:eastAsia="Times New Roman" w:hAnsi="Comic Sans MS" w:cs="Times New Roman"/>
          <w:i/>
          <w:iCs/>
          <w:sz w:val="24"/>
          <w:szCs w:val="24"/>
          <w:bdr w:val="none" w:sz="0" w:space="0" w:color="auto" w:frame="1"/>
        </w:rPr>
        <w:t>Vector</w:t>
      </w:r>
      <w:r w:rsidRPr="002D724B">
        <w:rPr>
          <w:rFonts w:ascii="Comic Sans MS" w:eastAsia="Times New Roman" w:hAnsi="Comic Sans MS" w:cs="Times New Roman"/>
          <w:sz w:val="24"/>
          <w:szCs w:val="24"/>
        </w:rPr>
        <w:t>, </w:t>
      </w:r>
      <w:proofErr w:type="spellStart"/>
      <w:r w:rsidRPr="002D724B">
        <w:rPr>
          <w:rFonts w:ascii="Comic Sans MS" w:eastAsia="Times New Roman" w:hAnsi="Comic Sans MS" w:cs="Times New Roman"/>
          <w:i/>
          <w:iCs/>
          <w:sz w:val="24"/>
          <w:szCs w:val="24"/>
          <w:bdr w:val="none" w:sz="0" w:space="0" w:color="auto" w:frame="1"/>
        </w:rPr>
        <w:t>HashTable</w:t>
      </w:r>
      <w:proofErr w:type="spellEnd"/>
      <w:r w:rsidRPr="002D724B">
        <w:rPr>
          <w:rFonts w:ascii="Comic Sans MS" w:eastAsia="Times New Roman" w:hAnsi="Comic Sans MS" w:cs="Times New Roman"/>
          <w:sz w:val="24"/>
          <w:szCs w:val="24"/>
        </w:rPr>
        <w:t> and </w:t>
      </w:r>
      <w:r w:rsidRPr="002D724B">
        <w:rPr>
          <w:rFonts w:ascii="Comic Sans MS" w:eastAsia="Times New Roman" w:hAnsi="Comic Sans MS" w:cs="Times New Roman"/>
          <w:i/>
          <w:iCs/>
          <w:sz w:val="24"/>
          <w:szCs w:val="24"/>
          <w:bdr w:val="none" w:sz="0" w:space="0" w:color="auto" w:frame="1"/>
        </w:rPr>
        <w:t>Stack</w:t>
      </w:r>
      <w:r w:rsidR="00A64FF0" w:rsidRPr="002D724B">
        <w:rPr>
          <w:rFonts w:ascii="Comic Sans MS" w:eastAsia="Times New Roman" w:hAnsi="Comic Sans MS" w:cs="Times New Roman"/>
          <w:sz w:val="24"/>
          <w:szCs w:val="24"/>
        </w:rPr>
        <w:t xml:space="preserve">. </w:t>
      </w:r>
      <w:proofErr w:type="gramStart"/>
      <w:r w:rsidR="00A64FF0" w:rsidRPr="002D724B">
        <w:rPr>
          <w:rFonts w:ascii="Comic Sans MS" w:eastAsia="Times New Roman" w:hAnsi="Comic Sans MS" w:cs="Times New Roman"/>
          <w:sz w:val="24"/>
          <w:szCs w:val="24"/>
        </w:rPr>
        <w:t>Where</w:t>
      </w:r>
      <w:r w:rsidRPr="002D724B">
        <w:rPr>
          <w:rFonts w:ascii="Comic Sans MS" w:eastAsia="Times New Roman" w:hAnsi="Comic Sans MS" w:cs="Times New Roman"/>
          <w:sz w:val="24"/>
          <w:szCs w:val="24"/>
        </w:rPr>
        <w:t>as </w:t>
      </w:r>
      <w:r w:rsidRPr="002D724B">
        <w:rPr>
          <w:rFonts w:ascii="Comic Sans MS" w:eastAsia="Times New Roman" w:hAnsi="Comic Sans MS" w:cs="Times New Roman"/>
          <w:i/>
          <w:iCs/>
          <w:sz w:val="24"/>
          <w:szCs w:val="24"/>
          <w:bdr w:val="none" w:sz="0" w:space="0" w:color="auto" w:frame="1"/>
        </w:rPr>
        <w:t>Iterator</w:t>
      </w:r>
      <w:r w:rsidRPr="002D724B">
        <w:rPr>
          <w:rFonts w:ascii="Comic Sans MS" w:eastAsia="Times New Roman" w:hAnsi="Comic Sans MS" w:cs="Times New Roman"/>
          <w:sz w:val="24"/>
          <w:szCs w:val="24"/>
        </w:rPr>
        <w:t> is not a legacy code which is used to traverse most of the classes in the collection framework.</w:t>
      </w:r>
      <w:proofErr w:type="gramEnd"/>
      <w:r w:rsidRPr="002D724B">
        <w:rPr>
          <w:rFonts w:ascii="Comic Sans MS" w:eastAsia="Times New Roman" w:hAnsi="Comic Sans MS" w:cs="Times New Roman"/>
          <w:sz w:val="24"/>
          <w:szCs w:val="24"/>
        </w:rPr>
        <w:t xml:space="preserve"> </w:t>
      </w:r>
      <w:proofErr w:type="gramStart"/>
      <w:r w:rsidRPr="002D724B">
        <w:rPr>
          <w:rFonts w:ascii="Comic Sans MS" w:eastAsia="Times New Roman" w:hAnsi="Comic Sans MS" w:cs="Times New Roman"/>
          <w:sz w:val="24"/>
          <w:szCs w:val="24"/>
        </w:rPr>
        <w:t>For example, </w:t>
      </w:r>
      <w:r w:rsidRPr="002D724B">
        <w:rPr>
          <w:rFonts w:ascii="Comic Sans MS" w:eastAsia="Times New Roman" w:hAnsi="Comic Sans MS" w:cs="Times New Roman"/>
          <w:i/>
          <w:iCs/>
          <w:sz w:val="24"/>
          <w:szCs w:val="24"/>
          <w:bdr w:val="none" w:sz="0" w:space="0" w:color="auto" w:frame="1"/>
        </w:rPr>
        <w:t>ArrayList</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LinkedList</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HashSet</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LinkedHashSet</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TreeSet</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HashMap</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LinkedHashMap</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TreeMap</w:t>
      </w:r>
      <w:r w:rsidRPr="002D724B">
        <w:rPr>
          <w:rFonts w:ascii="Comic Sans MS" w:eastAsia="Times New Roman" w:hAnsi="Comic Sans MS" w:cs="Times New Roman"/>
          <w:sz w:val="24"/>
          <w:szCs w:val="24"/>
        </w:rPr>
        <w:t> </w:t>
      </w:r>
      <w:r w:rsidR="00A64FF0" w:rsidRPr="002D724B">
        <w:rPr>
          <w:rFonts w:ascii="Comic Sans MS" w:eastAsia="Times New Roman" w:hAnsi="Comic Sans MS" w:cs="Times New Roman"/>
          <w:sz w:val="24"/>
          <w:szCs w:val="24"/>
        </w:rPr>
        <w:t>etc.</w:t>
      </w:r>
      <w:proofErr w:type="gramEnd"/>
    </w:p>
    <w:p w:rsidR="00835488" w:rsidRPr="002D724B"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sz w:val="24"/>
          <w:szCs w:val="24"/>
        </w:rPr>
      </w:pPr>
      <w:r w:rsidRPr="002D724B">
        <w:rPr>
          <w:rFonts w:ascii="Comic Sans MS" w:eastAsia="Times New Roman" w:hAnsi="Comic Sans MS" w:cs="Times New Roman"/>
          <w:b/>
          <w:bCs/>
          <w:sz w:val="24"/>
          <w:szCs w:val="24"/>
          <w:bdr w:val="none" w:sz="0" w:space="0" w:color="auto" w:frame="1"/>
        </w:rPr>
        <w:t xml:space="preserve"> Safe </w:t>
      </w:r>
      <w:proofErr w:type="gramStart"/>
      <w:r w:rsidRPr="002D724B">
        <w:rPr>
          <w:rFonts w:ascii="Comic Sans MS" w:eastAsia="Times New Roman" w:hAnsi="Comic Sans MS" w:cs="Times New Roman"/>
          <w:b/>
          <w:bCs/>
          <w:sz w:val="24"/>
          <w:szCs w:val="24"/>
          <w:bdr w:val="none" w:sz="0" w:space="0" w:color="auto" w:frame="1"/>
        </w:rPr>
        <w:t>And</w:t>
      </w:r>
      <w:proofErr w:type="gramEnd"/>
      <w:r w:rsidRPr="002D724B">
        <w:rPr>
          <w:rFonts w:ascii="Comic Sans MS" w:eastAsia="Times New Roman" w:hAnsi="Comic Sans MS" w:cs="Times New Roman"/>
          <w:b/>
          <w:bCs/>
          <w:sz w:val="24"/>
          <w:szCs w:val="24"/>
          <w:bdr w:val="none" w:sz="0" w:space="0" w:color="auto" w:frame="1"/>
        </w:rPr>
        <w:t xml:space="preserve"> Secure</w:t>
      </w:r>
    </w:p>
    <w:p w:rsidR="00835488" w:rsidRPr="002D724B"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sz w:val="24"/>
          <w:szCs w:val="24"/>
        </w:rPr>
      </w:pPr>
      <w:r w:rsidRPr="002D724B">
        <w:rPr>
          <w:rFonts w:ascii="Comic Sans MS" w:eastAsia="Times New Roman" w:hAnsi="Comic Sans MS" w:cs="Times New Roman"/>
          <w:sz w:val="24"/>
          <w:szCs w:val="24"/>
        </w:rPr>
        <w:t>As </w:t>
      </w:r>
      <w:r w:rsidRPr="002D724B">
        <w:rPr>
          <w:rFonts w:ascii="Comic Sans MS" w:eastAsia="Times New Roman" w:hAnsi="Comic Sans MS" w:cs="Times New Roman"/>
          <w:i/>
          <w:iCs/>
          <w:sz w:val="24"/>
          <w:szCs w:val="24"/>
          <w:bdr w:val="none" w:sz="0" w:space="0" w:color="auto" w:frame="1"/>
        </w:rPr>
        <w:t>Iterator</w:t>
      </w:r>
      <w:r w:rsidRPr="002D724B">
        <w:rPr>
          <w:rFonts w:ascii="Comic Sans MS" w:eastAsia="Times New Roman" w:hAnsi="Comic Sans MS" w:cs="Times New Roman"/>
          <w:sz w:val="24"/>
          <w:szCs w:val="24"/>
        </w:rPr>
        <w:t> is fail-fast in nature and doesn’t allow modification of a collection by other threads while iterating, it is considered as safe and secure than </w:t>
      </w:r>
      <w:r w:rsidRPr="002D724B">
        <w:rPr>
          <w:rFonts w:ascii="Comic Sans MS" w:eastAsia="Times New Roman" w:hAnsi="Comic Sans MS" w:cs="Times New Roman"/>
          <w:i/>
          <w:iCs/>
          <w:sz w:val="24"/>
          <w:szCs w:val="24"/>
          <w:bdr w:val="none" w:sz="0" w:space="0" w:color="auto" w:frame="1"/>
        </w:rPr>
        <w:t>Enumeration</w:t>
      </w:r>
      <w:r w:rsidRPr="002D724B">
        <w:rPr>
          <w:rFonts w:ascii="Comic Sans MS" w:eastAsia="Times New Roman" w:hAnsi="Comic Sans MS" w:cs="Times New Roman"/>
          <w:sz w:val="24"/>
          <w:szCs w:val="24"/>
        </w:rPr>
        <w:t>.</w:t>
      </w:r>
    </w:p>
    <w:p w:rsidR="00835488" w:rsidRPr="002D724B" w:rsidRDefault="00835488" w:rsidP="002D724B">
      <w:pPr>
        <w:pStyle w:val="Heading3"/>
        <w:shd w:val="clear" w:color="auto" w:fill="FFFFFF"/>
        <w:spacing w:line="288" w:lineRule="atLeast"/>
        <w:textAlignment w:val="baseline"/>
        <w:rPr>
          <w:rFonts w:ascii="Comic Sans MS" w:hAnsi="Comic Sans MS"/>
          <w:b w:val="0"/>
          <w:bCs w:val="0"/>
          <w:sz w:val="24"/>
          <w:szCs w:val="24"/>
        </w:rPr>
      </w:pPr>
      <w:r w:rsidRPr="002D724B">
        <w:rPr>
          <w:rFonts w:ascii="Comic Sans MS" w:hAnsi="Comic Sans MS"/>
          <w:b w:val="0"/>
          <w:bCs w:val="0"/>
          <w:sz w:val="24"/>
          <w:szCs w:val="24"/>
        </w:rPr>
        <w:t xml:space="preserve">Enumeration </w:t>
      </w:r>
      <w:proofErr w:type="spellStart"/>
      <w:r w:rsidRPr="002D724B">
        <w:rPr>
          <w:rFonts w:ascii="Comic Sans MS" w:hAnsi="Comic Sans MS"/>
          <w:b w:val="0"/>
          <w:bCs w:val="0"/>
          <w:sz w:val="24"/>
          <w:szCs w:val="24"/>
        </w:rPr>
        <w:t>Vs</w:t>
      </w:r>
      <w:proofErr w:type="spellEnd"/>
      <w:r w:rsidRPr="002D724B">
        <w:rPr>
          <w:rFonts w:ascii="Comic Sans MS" w:hAnsi="Comic Sans MS"/>
          <w:b w:val="0"/>
          <w:bCs w:val="0"/>
          <w:sz w:val="24"/>
          <w:szCs w:val="24"/>
        </w:rPr>
        <w:t xml:space="preserve"> Iterator In </w:t>
      </w:r>
      <w:proofErr w:type="gramStart"/>
      <w:r w:rsidRPr="002D724B">
        <w:rPr>
          <w:rFonts w:ascii="Comic Sans MS" w:hAnsi="Comic Sans MS"/>
          <w:b w:val="0"/>
          <w:bCs w:val="0"/>
          <w:sz w:val="24"/>
          <w:szCs w:val="24"/>
        </w:rPr>
        <w:t>Java :</w:t>
      </w:r>
      <w:proofErr w:type="gramEnd"/>
    </w:p>
    <w:tbl>
      <w:tblPr>
        <w:tblW w:w="113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240"/>
        <w:gridCol w:w="6115"/>
      </w:tblGrid>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Strong"/>
                <w:rFonts w:ascii="Comic Sans MS" w:hAnsi="Comic Sans MS"/>
                <w:bdr w:val="none" w:sz="0" w:space="0" w:color="auto" w:frame="1"/>
              </w:rPr>
              <w:t>Enumeration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Strong"/>
                <w:rFonts w:ascii="Comic Sans MS" w:hAnsi="Comic Sans MS"/>
                <w:bdr w:val="none" w:sz="0" w:space="0" w:color="auto" w:frame="1"/>
              </w:rPr>
              <w:t>Iterator</w:t>
            </w:r>
          </w:p>
        </w:tc>
      </w:tr>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Fonts w:ascii="Comic Sans MS" w:hAnsi="Comic Sans MS"/>
              </w:rPr>
              <w:t>Using </w:t>
            </w:r>
            <w:r w:rsidRPr="000A37EB">
              <w:rPr>
                <w:rStyle w:val="Emphasis"/>
                <w:rFonts w:ascii="Comic Sans MS" w:hAnsi="Comic Sans MS"/>
                <w:bdr w:val="none" w:sz="0" w:space="0" w:color="auto" w:frame="1"/>
              </w:rPr>
              <w:t>Enumeration</w:t>
            </w:r>
            <w:r w:rsidRPr="000A37EB">
              <w:rPr>
                <w:rFonts w:ascii="Comic Sans MS" w:hAnsi="Comic Sans MS"/>
              </w:rPr>
              <w:t>, you can only traverse the collection. You can’t do any modifications to collection while traversing it.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Fonts w:ascii="Comic Sans MS" w:hAnsi="Comic Sans MS"/>
              </w:rPr>
              <w:t>Using </w:t>
            </w:r>
            <w:r w:rsidRPr="000A37EB">
              <w:rPr>
                <w:rStyle w:val="Emphasis"/>
                <w:rFonts w:ascii="Comic Sans MS" w:hAnsi="Comic Sans MS"/>
                <w:bdr w:val="none" w:sz="0" w:space="0" w:color="auto" w:frame="1"/>
              </w:rPr>
              <w:t>Iterator</w:t>
            </w:r>
            <w:r w:rsidRPr="000A37EB">
              <w:rPr>
                <w:rFonts w:ascii="Comic Sans MS" w:hAnsi="Comic Sans MS"/>
              </w:rPr>
              <w:t>, you can remove an element of the collection while traversing it.</w:t>
            </w:r>
          </w:p>
        </w:tc>
      </w:tr>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Enumeration</w:t>
            </w:r>
            <w:r w:rsidRPr="000A37EB">
              <w:rPr>
                <w:rFonts w:ascii="Comic Sans MS" w:hAnsi="Comic Sans MS"/>
              </w:rPr>
              <w:t> is introduced in JDK 1.0</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Iterator</w:t>
            </w:r>
            <w:r w:rsidRPr="000A37EB">
              <w:rPr>
                <w:rFonts w:ascii="Comic Sans MS" w:hAnsi="Comic Sans MS"/>
              </w:rPr>
              <w:t> is introduced from JDK 1.2</w:t>
            </w:r>
          </w:p>
        </w:tc>
      </w:tr>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Enumeration</w:t>
            </w:r>
            <w:r w:rsidRPr="000A37EB">
              <w:rPr>
                <w:rFonts w:ascii="Comic Sans MS" w:hAnsi="Comic Sans MS"/>
              </w:rPr>
              <w:t> is used to traverse the legacy classes like </w:t>
            </w:r>
            <w:r w:rsidRPr="000A37EB">
              <w:rPr>
                <w:rStyle w:val="Emphasis"/>
                <w:rFonts w:ascii="Comic Sans MS" w:hAnsi="Comic Sans MS"/>
                <w:bdr w:val="none" w:sz="0" w:space="0" w:color="auto" w:frame="1"/>
              </w:rPr>
              <w:t>Vector</w:t>
            </w:r>
            <w:r w:rsidRPr="000A37EB">
              <w:rPr>
                <w:rFonts w:ascii="Comic Sans MS" w:hAnsi="Comic Sans MS"/>
              </w:rPr>
              <w:t>, </w:t>
            </w:r>
            <w:r w:rsidRPr="000A37EB">
              <w:rPr>
                <w:rStyle w:val="Emphasis"/>
                <w:rFonts w:ascii="Comic Sans MS" w:hAnsi="Comic Sans MS"/>
                <w:bdr w:val="none" w:sz="0" w:space="0" w:color="auto" w:frame="1"/>
              </w:rPr>
              <w:t>Stack</w:t>
            </w:r>
            <w:r w:rsidRPr="000A37EB">
              <w:rPr>
                <w:rFonts w:ascii="Comic Sans MS" w:hAnsi="Comic Sans MS"/>
              </w:rPr>
              <w:t> and </w:t>
            </w:r>
            <w:proofErr w:type="spellStart"/>
            <w:r w:rsidRPr="000A37EB">
              <w:rPr>
                <w:rStyle w:val="Emphasis"/>
                <w:rFonts w:ascii="Comic Sans MS" w:hAnsi="Comic Sans MS"/>
                <w:bdr w:val="none" w:sz="0" w:space="0" w:color="auto" w:frame="1"/>
              </w:rPr>
              <w:t>HashTable</w:t>
            </w:r>
            <w:proofErr w:type="spellEnd"/>
            <w:r w:rsidRPr="000A37EB">
              <w:rPr>
                <w:rFonts w:ascii="Comic Sans MS" w:hAnsi="Comic Sans MS"/>
              </w:rPr>
              <w: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Iterator</w:t>
            </w:r>
            <w:r w:rsidRPr="000A37EB">
              <w:rPr>
                <w:rFonts w:ascii="Comic Sans MS" w:hAnsi="Comic Sans MS"/>
              </w:rPr>
              <w:t> is used to iterate most of the classes in the collection framework like </w:t>
            </w:r>
            <w:proofErr w:type="spellStart"/>
            <w:r w:rsidRPr="000A37EB">
              <w:rPr>
                <w:rStyle w:val="Emphasis"/>
                <w:rFonts w:ascii="Comic Sans MS" w:hAnsi="Comic Sans MS"/>
                <w:bdr w:val="none" w:sz="0" w:space="0" w:color="auto" w:frame="1"/>
              </w:rPr>
              <w:t>ArrayList</w:t>
            </w:r>
            <w:proofErr w:type="spellEnd"/>
            <w:r w:rsidRPr="000A37EB">
              <w:rPr>
                <w:rFonts w:ascii="Comic Sans MS" w:hAnsi="Comic Sans MS"/>
              </w:rPr>
              <w:t>, </w:t>
            </w:r>
            <w:proofErr w:type="spellStart"/>
            <w:r w:rsidRPr="000A37EB">
              <w:rPr>
                <w:rStyle w:val="Emphasis"/>
                <w:rFonts w:ascii="Comic Sans MS" w:hAnsi="Comic Sans MS"/>
                <w:bdr w:val="none" w:sz="0" w:space="0" w:color="auto" w:frame="1"/>
              </w:rPr>
              <w:t>HashSet</w:t>
            </w:r>
            <w:proofErr w:type="spellEnd"/>
            <w:r w:rsidRPr="000A37EB">
              <w:rPr>
                <w:rFonts w:ascii="Comic Sans MS" w:hAnsi="Comic Sans MS"/>
              </w:rPr>
              <w:t>, </w:t>
            </w:r>
            <w:proofErr w:type="spellStart"/>
            <w:r w:rsidRPr="000A37EB">
              <w:rPr>
                <w:rStyle w:val="Emphasis"/>
                <w:rFonts w:ascii="Comic Sans MS" w:hAnsi="Comic Sans MS"/>
                <w:bdr w:val="none" w:sz="0" w:space="0" w:color="auto" w:frame="1"/>
              </w:rPr>
              <w:t>HashMap</w:t>
            </w:r>
            <w:proofErr w:type="spellEnd"/>
            <w:r w:rsidRPr="000A37EB">
              <w:rPr>
                <w:rFonts w:ascii="Comic Sans MS" w:hAnsi="Comic Sans MS"/>
              </w:rPr>
              <w:t>, </w:t>
            </w:r>
            <w:proofErr w:type="spellStart"/>
            <w:r w:rsidRPr="000A37EB">
              <w:rPr>
                <w:rStyle w:val="Emphasis"/>
                <w:rFonts w:ascii="Comic Sans MS" w:hAnsi="Comic Sans MS"/>
                <w:bdr w:val="none" w:sz="0" w:space="0" w:color="auto" w:frame="1"/>
              </w:rPr>
              <w:t>LinkedList</w:t>
            </w:r>
            <w:proofErr w:type="spellEnd"/>
            <w:r w:rsidRPr="000A37EB">
              <w:rPr>
                <w:rFonts w:ascii="Comic Sans MS" w:hAnsi="Comic Sans MS"/>
              </w:rPr>
              <w:t> etc.</w:t>
            </w:r>
          </w:p>
        </w:tc>
      </w:tr>
      <w:tr w:rsidR="000A37EB" w:rsidRPr="000A37EB" w:rsidTr="00A64FF0">
        <w:trPr>
          <w:trHeight w:val="1017"/>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Fonts w:ascii="Comic Sans MS" w:hAnsi="Comic Sans MS"/>
              </w:rPr>
              <w:t>Methods : </w:t>
            </w:r>
            <w:proofErr w:type="spellStart"/>
            <w:r w:rsidRPr="000A37EB">
              <w:rPr>
                <w:rStyle w:val="Emphasis"/>
                <w:rFonts w:ascii="Comic Sans MS" w:hAnsi="Comic Sans MS"/>
                <w:bdr w:val="none" w:sz="0" w:space="0" w:color="auto" w:frame="1"/>
              </w:rPr>
              <w:t>hasMoreElements</w:t>
            </w:r>
            <w:proofErr w:type="spellEnd"/>
            <w:r w:rsidRPr="000A37EB">
              <w:rPr>
                <w:rStyle w:val="Emphasis"/>
                <w:rFonts w:ascii="Comic Sans MS" w:hAnsi="Comic Sans MS"/>
                <w:bdr w:val="none" w:sz="0" w:space="0" w:color="auto" w:frame="1"/>
              </w:rPr>
              <w:t>() </w:t>
            </w:r>
            <w:r w:rsidRPr="000A37EB">
              <w:rPr>
                <w:rFonts w:ascii="Comic Sans MS" w:hAnsi="Comic Sans MS"/>
              </w:rPr>
              <w:t>and </w:t>
            </w:r>
            <w:proofErr w:type="spellStart"/>
            <w:r w:rsidRPr="000A37EB">
              <w:rPr>
                <w:rStyle w:val="Emphasis"/>
                <w:rFonts w:ascii="Comic Sans MS" w:hAnsi="Comic Sans MS"/>
                <w:bdr w:val="none" w:sz="0" w:space="0" w:color="auto" w:frame="1"/>
              </w:rPr>
              <w:t>nextElement</w:t>
            </w:r>
            <w:proofErr w:type="spellEnd"/>
            <w:r w:rsidRPr="000A37EB">
              <w:rPr>
                <w:rStyle w:val="Emphasis"/>
                <w:rFonts w:ascii="Comic Sans MS" w:hAnsi="Comic Sans MS"/>
                <w:bdr w:val="none" w:sz="0" w:space="0" w:color="auto" w:frame="1"/>
              </w:rPr>
              <w: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Fonts w:ascii="Comic Sans MS" w:hAnsi="Comic Sans MS"/>
              </w:rPr>
              <w:t>Methods : </w:t>
            </w:r>
            <w:proofErr w:type="spellStart"/>
            <w:r w:rsidRPr="000A37EB">
              <w:rPr>
                <w:rStyle w:val="Emphasis"/>
                <w:rFonts w:ascii="Comic Sans MS" w:hAnsi="Comic Sans MS"/>
                <w:bdr w:val="none" w:sz="0" w:space="0" w:color="auto" w:frame="1"/>
              </w:rPr>
              <w:t>hasNext</w:t>
            </w:r>
            <w:proofErr w:type="spellEnd"/>
            <w:r w:rsidRPr="000A37EB">
              <w:rPr>
                <w:rStyle w:val="Emphasis"/>
                <w:rFonts w:ascii="Comic Sans MS" w:hAnsi="Comic Sans MS"/>
                <w:bdr w:val="none" w:sz="0" w:space="0" w:color="auto" w:frame="1"/>
              </w:rPr>
              <w:t>()</w:t>
            </w:r>
            <w:r w:rsidRPr="000A37EB">
              <w:rPr>
                <w:rFonts w:ascii="Comic Sans MS" w:hAnsi="Comic Sans MS"/>
              </w:rPr>
              <w:t>, </w:t>
            </w:r>
            <w:r w:rsidRPr="000A37EB">
              <w:rPr>
                <w:rStyle w:val="Emphasis"/>
                <w:rFonts w:ascii="Comic Sans MS" w:hAnsi="Comic Sans MS"/>
                <w:bdr w:val="none" w:sz="0" w:space="0" w:color="auto" w:frame="1"/>
              </w:rPr>
              <w:t>next()</w:t>
            </w:r>
            <w:r w:rsidRPr="000A37EB">
              <w:rPr>
                <w:rFonts w:ascii="Comic Sans MS" w:hAnsi="Comic Sans MS"/>
              </w:rPr>
              <w:t> and </w:t>
            </w:r>
            <w:r w:rsidRPr="000A37EB">
              <w:rPr>
                <w:rStyle w:val="Emphasis"/>
                <w:rFonts w:ascii="Comic Sans MS" w:hAnsi="Comic Sans MS"/>
                <w:bdr w:val="none" w:sz="0" w:space="0" w:color="auto" w:frame="1"/>
              </w:rPr>
              <w:t>remove()</w:t>
            </w:r>
          </w:p>
        </w:tc>
      </w:tr>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Enumeration</w:t>
            </w:r>
            <w:r w:rsidRPr="000A37EB">
              <w:rPr>
                <w:rFonts w:ascii="Comic Sans MS" w:hAnsi="Comic Sans MS"/>
              </w:rPr>
              <w:t> is fail-safe in nature.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Iterator</w:t>
            </w:r>
            <w:r w:rsidRPr="000A37EB">
              <w:rPr>
                <w:rFonts w:ascii="Comic Sans MS" w:hAnsi="Comic Sans MS"/>
              </w:rPr>
              <w:t> is fail-fast in nature.</w:t>
            </w:r>
          </w:p>
        </w:tc>
      </w:tr>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lastRenderedPageBreak/>
              <w:t>Enumeration</w:t>
            </w:r>
            <w:r w:rsidRPr="000A37EB">
              <w:rPr>
                <w:rFonts w:ascii="Comic Sans MS" w:hAnsi="Comic Sans MS"/>
              </w:rPr>
              <w:t xml:space="preserve"> is not safe and secured due to </w:t>
            </w:r>
            <w:proofErr w:type="spellStart"/>
            <w:proofErr w:type="gramStart"/>
            <w:r w:rsidRPr="000A37EB">
              <w:rPr>
                <w:rFonts w:ascii="Comic Sans MS" w:hAnsi="Comic Sans MS"/>
              </w:rPr>
              <w:t>it’s</w:t>
            </w:r>
            <w:proofErr w:type="spellEnd"/>
            <w:proofErr w:type="gramEnd"/>
            <w:r w:rsidRPr="000A37EB">
              <w:rPr>
                <w:rFonts w:ascii="Comic Sans MS" w:hAnsi="Comic Sans MS"/>
              </w:rPr>
              <w:t xml:space="preserve"> fail-safe nature.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Iterator </w:t>
            </w:r>
            <w:r w:rsidRPr="000A37EB">
              <w:rPr>
                <w:rFonts w:ascii="Comic Sans MS" w:hAnsi="Comic Sans MS"/>
              </w:rPr>
              <w:t>is safer and secured than </w:t>
            </w:r>
            <w:r w:rsidRPr="000A37EB">
              <w:rPr>
                <w:rStyle w:val="Emphasis"/>
                <w:rFonts w:ascii="Comic Sans MS" w:hAnsi="Comic Sans MS"/>
                <w:bdr w:val="none" w:sz="0" w:space="0" w:color="auto" w:frame="1"/>
              </w:rPr>
              <w:t>Enumeration</w:t>
            </w:r>
            <w:r w:rsidRPr="000A37EB">
              <w:rPr>
                <w:rFonts w:ascii="Comic Sans MS" w:hAnsi="Comic Sans MS"/>
              </w:rPr>
              <w:t>.</w:t>
            </w:r>
          </w:p>
        </w:tc>
      </w:tr>
    </w:tbl>
    <w:p w:rsidR="00F234EA" w:rsidRPr="000C5E1C" w:rsidRDefault="00F234EA" w:rsidP="002D724B">
      <w:pPr>
        <w:tabs>
          <w:tab w:val="left" w:pos="851"/>
        </w:tabs>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What is difference between Stack and Queue?</w:t>
      </w:r>
    </w:p>
    <w:p w:rsidR="00835488" w:rsidRPr="00A64FF0" w:rsidRDefault="00835488" w:rsidP="002D724B">
      <w:pPr>
        <w:spacing w:after="390" w:line="240" w:lineRule="auto"/>
        <w:rPr>
          <w:rFonts w:ascii="Comic Sans MS" w:eastAsia="Times New Roman" w:hAnsi="Comic Sans MS" w:cs="Times New Roman"/>
          <w:sz w:val="24"/>
          <w:szCs w:val="24"/>
        </w:rPr>
      </w:pPr>
      <w:r w:rsidRPr="00A64FF0">
        <w:rPr>
          <w:rFonts w:ascii="Comic Sans MS" w:eastAsia="Times New Roman" w:hAnsi="Comic Sans MS" w:cs="Times New Roman"/>
          <w:sz w:val="24"/>
          <w:szCs w:val="24"/>
        </w:rPr>
        <w:t>Stack and Queue both are the non-primitive data structures. The main differences between stack and queue are that stack uses LIFO (last in first out) method to access and add data elements whereas Queue uses FIFO (First in first out) method to access and add data elements.</w:t>
      </w:r>
    </w:p>
    <w:tbl>
      <w:tblPr>
        <w:tblW w:w="9600" w:type="dxa"/>
        <w:tblCellMar>
          <w:top w:w="15" w:type="dxa"/>
          <w:left w:w="15" w:type="dxa"/>
          <w:bottom w:w="15" w:type="dxa"/>
          <w:right w:w="15" w:type="dxa"/>
        </w:tblCellMar>
        <w:tblLook w:val="04A0" w:firstRow="1" w:lastRow="0" w:firstColumn="1" w:lastColumn="0" w:noHBand="0" w:noVBand="1"/>
      </w:tblPr>
      <w:tblGrid>
        <w:gridCol w:w="2419"/>
        <w:gridCol w:w="2472"/>
        <w:gridCol w:w="4709"/>
      </w:tblGrid>
      <w:tr w:rsidR="00E44946" w:rsidRPr="00E44946" w:rsidTr="00E4494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E44946" w:rsidRDefault="00E44946" w:rsidP="002D724B">
            <w:pPr>
              <w:spacing w:after="240" w:line="480" w:lineRule="auto"/>
              <w:rPr>
                <w:rFonts w:ascii="Comic Sans MS" w:eastAsia="Times New Roman" w:hAnsi="Comic Sans MS" w:cs="Times New Roman"/>
                <w:b/>
                <w:bCs/>
                <w:caps/>
                <w:color w:val="222222"/>
                <w:sz w:val="23"/>
                <w:szCs w:val="23"/>
              </w:rPr>
            </w:pPr>
            <w:r w:rsidRPr="00E44946">
              <w:rPr>
                <w:rFonts w:ascii="Comic Sans MS" w:eastAsia="Times New Roman" w:hAnsi="Comic Sans MS" w:cs="Times New Roman"/>
                <w:b/>
                <w:bCs/>
                <w:caps/>
                <w:color w:val="222222"/>
                <w:sz w:val="23"/>
                <w:szCs w:val="23"/>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E44946" w:rsidRDefault="00E44946" w:rsidP="002D724B">
            <w:pPr>
              <w:spacing w:after="240" w:line="480" w:lineRule="auto"/>
              <w:rPr>
                <w:rFonts w:ascii="Comic Sans MS" w:eastAsia="Times New Roman" w:hAnsi="Comic Sans MS" w:cs="Times New Roman"/>
                <w:b/>
                <w:bCs/>
                <w:caps/>
                <w:color w:val="222222"/>
                <w:sz w:val="23"/>
                <w:szCs w:val="23"/>
              </w:rPr>
            </w:pPr>
            <w:r w:rsidRPr="00E44946">
              <w:rPr>
                <w:rFonts w:ascii="Comic Sans MS" w:eastAsia="Times New Roman" w:hAnsi="Comic Sans MS" w:cs="Times New Roman"/>
                <w:b/>
                <w:bCs/>
                <w:caps/>
                <w:color w:val="222222"/>
                <w:sz w:val="23"/>
                <w:szCs w:val="23"/>
              </w:rPr>
              <w:t>STACK</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E44946" w:rsidRDefault="00E44946" w:rsidP="002D724B">
            <w:pPr>
              <w:spacing w:after="240" w:line="480" w:lineRule="auto"/>
              <w:rPr>
                <w:rFonts w:ascii="Comic Sans MS" w:eastAsia="Times New Roman" w:hAnsi="Comic Sans MS" w:cs="Times New Roman"/>
                <w:b/>
                <w:bCs/>
                <w:caps/>
                <w:color w:val="222222"/>
                <w:sz w:val="23"/>
                <w:szCs w:val="23"/>
              </w:rPr>
            </w:pPr>
            <w:r w:rsidRPr="00E44946">
              <w:rPr>
                <w:rFonts w:ascii="Comic Sans MS" w:eastAsia="Times New Roman" w:hAnsi="Comic Sans MS" w:cs="Times New Roman"/>
                <w:b/>
                <w:bCs/>
                <w:caps/>
                <w:color w:val="222222"/>
                <w:sz w:val="23"/>
                <w:szCs w:val="23"/>
              </w:rPr>
              <w:t>QUEUE</w:t>
            </w:r>
          </w:p>
        </w:tc>
      </w:tr>
      <w:tr w:rsidR="00E44946" w:rsidRPr="00E44946" w:rsidTr="00E44946">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Working principle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LIFO (Last in First out)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FIFO (First in First out)</w:t>
            </w:r>
          </w:p>
        </w:tc>
      </w:tr>
      <w:tr w:rsidR="00E44946" w:rsidRPr="00E44946"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Structure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Same end is used to insert and delete elements.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One end is used for insertion, i.e., rear end and another end is used for deletion of elements, i.e., front end.</w:t>
            </w:r>
          </w:p>
        </w:tc>
      </w:tr>
      <w:tr w:rsidR="00E44946" w:rsidRPr="00E44946"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Number of pointers used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One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Two (In simple queue case)</w:t>
            </w:r>
          </w:p>
        </w:tc>
      </w:tr>
      <w:tr w:rsidR="00E44946" w:rsidRPr="00E44946"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 xml:space="preserve">Operations </w:t>
            </w:r>
            <w:r w:rsidRPr="00E44946">
              <w:rPr>
                <w:rFonts w:ascii="Comic Sans MS" w:eastAsia="Times New Roman" w:hAnsi="Comic Sans MS" w:cs="Times New Roman"/>
                <w:color w:val="222222"/>
                <w:sz w:val="23"/>
                <w:szCs w:val="23"/>
              </w:rPr>
              <w:lastRenderedPageBreak/>
              <w:t>performed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lastRenderedPageBreak/>
              <w:t>Push and Pop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proofErr w:type="spellStart"/>
            <w:r w:rsidRPr="00E44946">
              <w:rPr>
                <w:rFonts w:ascii="Comic Sans MS" w:eastAsia="Times New Roman" w:hAnsi="Comic Sans MS" w:cs="Times New Roman"/>
                <w:color w:val="222222"/>
                <w:sz w:val="23"/>
                <w:szCs w:val="23"/>
              </w:rPr>
              <w:t>Enqueue</w:t>
            </w:r>
            <w:proofErr w:type="spellEnd"/>
            <w:r w:rsidRPr="00E44946">
              <w:rPr>
                <w:rFonts w:ascii="Comic Sans MS" w:eastAsia="Times New Roman" w:hAnsi="Comic Sans MS" w:cs="Times New Roman"/>
                <w:color w:val="222222"/>
                <w:sz w:val="23"/>
                <w:szCs w:val="23"/>
              </w:rPr>
              <w:t xml:space="preserve"> and </w:t>
            </w:r>
            <w:proofErr w:type="spellStart"/>
            <w:r w:rsidRPr="00E44946">
              <w:rPr>
                <w:rFonts w:ascii="Comic Sans MS" w:eastAsia="Times New Roman" w:hAnsi="Comic Sans MS" w:cs="Times New Roman"/>
                <w:color w:val="222222"/>
                <w:sz w:val="23"/>
                <w:szCs w:val="23"/>
              </w:rPr>
              <w:t>dequeue</w:t>
            </w:r>
            <w:proofErr w:type="spellEnd"/>
          </w:p>
        </w:tc>
      </w:tr>
      <w:tr w:rsidR="00E44946" w:rsidRPr="00E44946"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lastRenderedPageBreak/>
              <w:t>Examination of empty condition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Top == -1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Front == -1 || Front == Rear + 1</w:t>
            </w:r>
          </w:p>
        </w:tc>
      </w:tr>
      <w:tr w:rsidR="00E44946" w:rsidRPr="00E44946"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Examination of full condition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Top == Max - 1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 xml:space="preserve">Rear == Max </w:t>
            </w:r>
            <w:r w:rsidR="00A64FF0">
              <w:rPr>
                <w:rFonts w:ascii="Comic Sans MS" w:eastAsia="Times New Roman" w:hAnsi="Comic Sans MS" w:cs="Times New Roman"/>
                <w:color w:val="222222"/>
                <w:sz w:val="23"/>
                <w:szCs w:val="23"/>
              </w:rPr>
              <w:t>–</w:t>
            </w:r>
            <w:r w:rsidRPr="00E44946">
              <w:rPr>
                <w:rFonts w:ascii="Comic Sans MS" w:eastAsia="Times New Roman" w:hAnsi="Comic Sans MS" w:cs="Times New Roman"/>
                <w:color w:val="222222"/>
                <w:sz w:val="23"/>
                <w:szCs w:val="23"/>
              </w:rPr>
              <w:t xml:space="preserve"> 1</w:t>
            </w:r>
          </w:p>
        </w:tc>
      </w:tr>
      <w:tr w:rsidR="00E44946" w:rsidRPr="00E44946"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Variants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It does not have variants.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It has variants like circular queue, priority queue, doubly ended queue.</w:t>
            </w:r>
          </w:p>
        </w:tc>
      </w:tr>
      <w:tr w:rsidR="00E44946" w:rsidRPr="00E44946"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Implementation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Simpler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Comparatively complex</w:t>
            </w:r>
          </w:p>
        </w:tc>
      </w:tr>
    </w:tbl>
    <w:p w:rsidR="00835488" w:rsidRPr="000C5E1C" w:rsidRDefault="00835488" w:rsidP="002D724B">
      <w:pPr>
        <w:tabs>
          <w:tab w:val="left" w:pos="851"/>
        </w:tabs>
        <w:spacing w:before="360" w:after="0" w:line="240" w:lineRule="auto"/>
        <w:rPr>
          <w:rFonts w:ascii="Comic Sans MS" w:hAnsi="Comic Sans MS" w:cs="Times New Roman"/>
          <w:b/>
          <w:color w:val="0070C0"/>
          <w:sz w:val="36"/>
          <w:szCs w:val="36"/>
        </w:rPr>
      </w:pPr>
    </w:p>
    <w:p w:rsidR="00F234EA" w:rsidRPr="000C5E1C" w:rsidRDefault="00F234EA" w:rsidP="002D724B">
      <w:pPr>
        <w:tabs>
          <w:tab w:val="left" w:pos="851"/>
        </w:tabs>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What is difference between Comparable and Comparator interface?</w:t>
      </w:r>
    </w:p>
    <w:p w:rsidR="003333D6" w:rsidRPr="00A64FF0" w:rsidRDefault="003333D6" w:rsidP="002D724B">
      <w:pPr>
        <w:pStyle w:val="ListParagraph"/>
        <w:numPr>
          <w:ilvl w:val="0"/>
          <w:numId w:val="38"/>
        </w:numPr>
        <w:spacing w:after="0" w:line="345" w:lineRule="atLeast"/>
        <w:rPr>
          <w:rFonts w:ascii="Comic Sans MS" w:eastAsia="Times New Roman" w:hAnsi="Comic Sans MS" w:cs="Times New Roman"/>
          <w:sz w:val="24"/>
          <w:szCs w:val="24"/>
        </w:rPr>
      </w:pPr>
      <w:r w:rsidRPr="00A64FF0">
        <w:rPr>
          <w:rFonts w:ascii="Comic Sans MS" w:eastAsia="Times New Roman" w:hAnsi="Comic Sans MS" w:cs="Times New Roman"/>
          <w:sz w:val="24"/>
          <w:szCs w:val="24"/>
        </w:rPr>
        <w:t>Comparable provides </w:t>
      </w:r>
      <w:r w:rsidRPr="00A64FF0">
        <w:rPr>
          <w:rFonts w:ascii="Comic Sans MS" w:eastAsia="Times New Roman" w:hAnsi="Comic Sans MS" w:cs="Times New Roman"/>
          <w:b/>
          <w:bCs/>
          <w:sz w:val="24"/>
          <w:szCs w:val="24"/>
        </w:rPr>
        <w:t>single sorting sequence</w:t>
      </w:r>
      <w:r w:rsidRPr="00A64FF0">
        <w:rPr>
          <w:rFonts w:ascii="Comic Sans MS" w:eastAsia="Times New Roman" w:hAnsi="Comic Sans MS" w:cs="Times New Roman"/>
          <w:sz w:val="24"/>
          <w:szCs w:val="24"/>
        </w:rPr>
        <w:t>. In other words, we can sort the collection on the basis of single element such as id or name or price etc.</w:t>
      </w:r>
    </w:p>
    <w:p w:rsidR="00114BDC" w:rsidRPr="00A64FF0" w:rsidRDefault="003333D6" w:rsidP="002D724B">
      <w:pPr>
        <w:pStyle w:val="ListParagraph"/>
        <w:numPr>
          <w:ilvl w:val="0"/>
          <w:numId w:val="38"/>
        </w:numPr>
        <w:spacing w:after="0" w:line="345" w:lineRule="atLeast"/>
        <w:rPr>
          <w:rFonts w:ascii="Comic Sans MS" w:eastAsia="Times New Roman" w:hAnsi="Comic Sans MS" w:cs="Times New Roman"/>
          <w:sz w:val="24"/>
          <w:szCs w:val="24"/>
        </w:rPr>
      </w:pPr>
      <w:r w:rsidRPr="00A64FF0">
        <w:rPr>
          <w:rFonts w:ascii="Comic Sans MS" w:eastAsia="Times New Roman" w:hAnsi="Comic Sans MS" w:cs="Times New Roman"/>
          <w:sz w:val="24"/>
          <w:szCs w:val="24"/>
        </w:rPr>
        <w:lastRenderedPageBreak/>
        <w:t>Comparator provides </w:t>
      </w:r>
      <w:r w:rsidRPr="00A64FF0">
        <w:rPr>
          <w:rFonts w:ascii="Comic Sans MS" w:eastAsia="Times New Roman" w:hAnsi="Comic Sans MS" w:cs="Times New Roman"/>
          <w:b/>
          <w:bCs/>
          <w:sz w:val="24"/>
          <w:szCs w:val="24"/>
        </w:rPr>
        <w:t xml:space="preserve">multiple sorting </w:t>
      </w:r>
      <w:proofErr w:type="gramStart"/>
      <w:r w:rsidRPr="00A64FF0">
        <w:rPr>
          <w:rFonts w:ascii="Comic Sans MS" w:eastAsia="Times New Roman" w:hAnsi="Comic Sans MS" w:cs="Times New Roman"/>
          <w:b/>
          <w:bCs/>
          <w:sz w:val="24"/>
          <w:szCs w:val="24"/>
        </w:rPr>
        <w:t>sequence</w:t>
      </w:r>
      <w:proofErr w:type="gramEnd"/>
      <w:r w:rsidRPr="00A64FF0">
        <w:rPr>
          <w:rFonts w:ascii="Comic Sans MS" w:eastAsia="Times New Roman" w:hAnsi="Comic Sans MS" w:cs="Times New Roman"/>
          <w:sz w:val="24"/>
          <w:szCs w:val="24"/>
        </w:rPr>
        <w:t>. In other words, we can sort the collection on the basis of multiple elements such as id, name and price etc.</w:t>
      </w:r>
    </w:p>
    <w:p w:rsidR="00E44946" w:rsidRPr="00A64FF0" w:rsidRDefault="003333D6" w:rsidP="002D724B">
      <w:pPr>
        <w:pStyle w:val="ListParagraph"/>
        <w:numPr>
          <w:ilvl w:val="0"/>
          <w:numId w:val="38"/>
        </w:numPr>
        <w:tabs>
          <w:tab w:val="left" w:pos="851"/>
        </w:tabs>
        <w:spacing w:before="360" w:after="0" w:line="240" w:lineRule="auto"/>
        <w:rPr>
          <w:rFonts w:ascii="Comic Sans MS" w:hAnsi="Comic Sans MS"/>
          <w:sz w:val="24"/>
          <w:szCs w:val="24"/>
          <w:shd w:val="clear" w:color="auto" w:fill="EFF1EB"/>
        </w:rPr>
      </w:pPr>
      <w:r w:rsidRPr="00A64FF0">
        <w:rPr>
          <w:rFonts w:ascii="Comic Sans MS" w:hAnsi="Comic Sans MS"/>
          <w:sz w:val="24"/>
          <w:szCs w:val="24"/>
          <w:shd w:val="clear" w:color="auto" w:fill="EFF1EB"/>
        </w:rPr>
        <w:t>Comparable </w:t>
      </w:r>
      <w:r w:rsidRPr="00A64FF0">
        <w:rPr>
          <w:rStyle w:val="Strong"/>
          <w:rFonts w:ascii="Comic Sans MS" w:hAnsi="Comic Sans MS"/>
          <w:sz w:val="24"/>
          <w:szCs w:val="24"/>
          <w:shd w:val="clear" w:color="auto" w:fill="EFF1EB"/>
        </w:rPr>
        <w:t>affects the original class</w:t>
      </w:r>
      <w:r w:rsidRPr="00A64FF0">
        <w:rPr>
          <w:rFonts w:ascii="Comic Sans MS" w:hAnsi="Comic Sans MS"/>
          <w:sz w:val="24"/>
          <w:szCs w:val="24"/>
          <w:shd w:val="clear" w:color="auto" w:fill="EFF1EB"/>
        </w:rPr>
        <w:t> i.e. actual class is modified</w:t>
      </w:r>
    </w:p>
    <w:p w:rsidR="003333D6" w:rsidRPr="00A64FF0" w:rsidRDefault="003333D6" w:rsidP="002D724B">
      <w:pPr>
        <w:pStyle w:val="ListParagraph"/>
        <w:numPr>
          <w:ilvl w:val="0"/>
          <w:numId w:val="38"/>
        </w:numPr>
        <w:tabs>
          <w:tab w:val="left" w:pos="851"/>
        </w:tabs>
        <w:spacing w:before="360" w:after="0" w:line="240" w:lineRule="auto"/>
        <w:rPr>
          <w:rFonts w:ascii="Comic Sans MS" w:hAnsi="Comic Sans MS"/>
          <w:sz w:val="24"/>
          <w:szCs w:val="24"/>
          <w:shd w:val="clear" w:color="auto" w:fill="EFF1EB"/>
        </w:rPr>
      </w:pPr>
      <w:r w:rsidRPr="00A64FF0">
        <w:rPr>
          <w:rFonts w:ascii="Comic Sans MS" w:hAnsi="Comic Sans MS"/>
          <w:sz w:val="24"/>
          <w:szCs w:val="24"/>
          <w:shd w:val="clear" w:color="auto" w:fill="EFF1EB"/>
        </w:rPr>
        <w:t>Comparator </w:t>
      </w:r>
      <w:r w:rsidRPr="00A64FF0">
        <w:rPr>
          <w:rStyle w:val="Strong"/>
          <w:rFonts w:ascii="Comic Sans MS" w:hAnsi="Comic Sans MS"/>
          <w:sz w:val="24"/>
          <w:szCs w:val="24"/>
          <w:shd w:val="clear" w:color="auto" w:fill="EFF1EB"/>
        </w:rPr>
        <w:t>doesn't affect the original class</w:t>
      </w:r>
      <w:r w:rsidRPr="00A64FF0">
        <w:rPr>
          <w:rFonts w:ascii="Comic Sans MS" w:hAnsi="Comic Sans MS"/>
          <w:sz w:val="24"/>
          <w:szCs w:val="24"/>
          <w:shd w:val="clear" w:color="auto" w:fill="EFF1EB"/>
        </w:rPr>
        <w:t> i.e. actual class is not modified.</w:t>
      </w:r>
    </w:p>
    <w:p w:rsidR="003333D6" w:rsidRPr="00A64FF0" w:rsidRDefault="003333D6" w:rsidP="002D724B">
      <w:pPr>
        <w:pStyle w:val="ListParagraph"/>
        <w:numPr>
          <w:ilvl w:val="0"/>
          <w:numId w:val="38"/>
        </w:numPr>
        <w:tabs>
          <w:tab w:val="left" w:pos="851"/>
        </w:tabs>
        <w:spacing w:before="360" w:after="0" w:line="240" w:lineRule="auto"/>
        <w:rPr>
          <w:rFonts w:ascii="Comic Sans MS" w:hAnsi="Comic Sans MS"/>
          <w:sz w:val="24"/>
          <w:szCs w:val="24"/>
          <w:shd w:val="clear" w:color="auto" w:fill="FFFFFF"/>
        </w:rPr>
      </w:pPr>
      <w:r w:rsidRPr="00A64FF0">
        <w:rPr>
          <w:rFonts w:ascii="Comic Sans MS" w:hAnsi="Comic Sans MS"/>
          <w:sz w:val="24"/>
          <w:szCs w:val="24"/>
          <w:shd w:val="clear" w:color="auto" w:fill="FFFFFF"/>
        </w:rPr>
        <w:t>Comparable provides </w:t>
      </w:r>
      <w:proofErr w:type="spellStart"/>
      <w:proofErr w:type="gramStart"/>
      <w:r w:rsidRPr="00A64FF0">
        <w:rPr>
          <w:rStyle w:val="Strong"/>
          <w:rFonts w:ascii="Comic Sans MS" w:hAnsi="Comic Sans MS"/>
          <w:sz w:val="24"/>
          <w:szCs w:val="24"/>
          <w:shd w:val="clear" w:color="auto" w:fill="FFFFFF"/>
        </w:rPr>
        <w:t>compareTo</w:t>
      </w:r>
      <w:proofErr w:type="spellEnd"/>
      <w:r w:rsidRPr="00A64FF0">
        <w:rPr>
          <w:rStyle w:val="Strong"/>
          <w:rFonts w:ascii="Comic Sans MS" w:hAnsi="Comic Sans MS"/>
          <w:sz w:val="24"/>
          <w:szCs w:val="24"/>
          <w:shd w:val="clear" w:color="auto" w:fill="FFFFFF"/>
        </w:rPr>
        <w:t>(</w:t>
      </w:r>
      <w:proofErr w:type="gramEnd"/>
      <w:r w:rsidRPr="00A64FF0">
        <w:rPr>
          <w:rStyle w:val="Strong"/>
          <w:rFonts w:ascii="Comic Sans MS" w:hAnsi="Comic Sans MS"/>
          <w:sz w:val="24"/>
          <w:szCs w:val="24"/>
          <w:shd w:val="clear" w:color="auto" w:fill="FFFFFF"/>
        </w:rPr>
        <w:t>) method</w:t>
      </w:r>
      <w:r w:rsidRPr="00A64FF0">
        <w:rPr>
          <w:rFonts w:ascii="Comic Sans MS" w:hAnsi="Comic Sans MS"/>
          <w:sz w:val="24"/>
          <w:szCs w:val="24"/>
          <w:shd w:val="clear" w:color="auto" w:fill="FFFFFF"/>
        </w:rPr>
        <w:t> to sort elements.</w:t>
      </w:r>
    </w:p>
    <w:p w:rsidR="003333D6" w:rsidRPr="00A64FF0" w:rsidRDefault="003333D6" w:rsidP="002D724B">
      <w:pPr>
        <w:pStyle w:val="ListParagraph"/>
        <w:numPr>
          <w:ilvl w:val="0"/>
          <w:numId w:val="38"/>
        </w:numPr>
        <w:tabs>
          <w:tab w:val="left" w:pos="851"/>
        </w:tabs>
        <w:spacing w:before="360" w:after="0" w:line="240" w:lineRule="auto"/>
        <w:rPr>
          <w:rFonts w:ascii="Comic Sans MS" w:hAnsi="Comic Sans MS"/>
          <w:sz w:val="24"/>
          <w:szCs w:val="24"/>
          <w:shd w:val="clear" w:color="auto" w:fill="FFFFFF"/>
        </w:rPr>
      </w:pPr>
      <w:r w:rsidRPr="00A64FF0">
        <w:rPr>
          <w:rFonts w:ascii="Comic Sans MS" w:eastAsia="Times New Roman" w:hAnsi="Comic Sans MS" w:cs="Times New Roman"/>
          <w:sz w:val="24"/>
          <w:szCs w:val="24"/>
        </w:rPr>
        <w:t>Comparator provides </w:t>
      </w:r>
      <w:proofErr w:type="gramStart"/>
      <w:r w:rsidRPr="00A64FF0">
        <w:rPr>
          <w:rFonts w:ascii="Comic Sans MS" w:eastAsia="Times New Roman" w:hAnsi="Comic Sans MS" w:cs="Times New Roman"/>
          <w:b/>
          <w:bCs/>
          <w:sz w:val="24"/>
          <w:szCs w:val="24"/>
        </w:rPr>
        <w:t>compare(</w:t>
      </w:r>
      <w:proofErr w:type="gramEnd"/>
      <w:r w:rsidRPr="00A64FF0">
        <w:rPr>
          <w:rFonts w:ascii="Comic Sans MS" w:eastAsia="Times New Roman" w:hAnsi="Comic Sans MS" w:cs="Times New Roman"/>
          <w:b/>
          <w:bCs/>
          <w:sz w:val="24"/>
          <w:szCs w:val="24"/>
        </w:rPr>
        <w:t>) method</w:t>
      </w:r>
      <w:r w:rsidRPr="00A64FF0">
        <w:rPr>
          <w:rFonts w:ascii="Comic Sans MS" w:eastAsia="Times New Roman" w:hAnsi="Comic Sans MS" w:cs="Times New Roman"/>
          <w:sz w:val="24"/>
          <w:szCs w:val="24"/>
        </w:rPr>
        <w:t> to sort elements.</w:t>
      </w:r>
    </w:p>
    <w:p w:rsidR="003333D6" w:rsidRPr="00A64FF0" w:rsidRDefault="003333D6" w:rsidP="002D724B">
      <w:pPr>
        <w:pStyle w:val="ListParagraph"/>
        <w:numPr>
          <w:ilvl w:val="0"/>
          <w:numId w:val="38"/>
        </w:numPr>
        <w:tabs>
          <w:tab w:val="left" w:pos="851"/>
        </w:tabs>
        <w:spacing w:before="360" w:after="0" w:line="240" w:lineRule="auto"/>
        <w:rPr>
          <w:rFonts w:ascii="Comic Sans MS" w:hAnsi="Comic Sans MS"/>
          <w:sz w:val="24"/>
          <w:szCs w:val="24"/>
          <w:shd w:val="clear" w:color="auto" w:fill="EFF1EB"/>
        </w:rPr>
      </w:pPr>
      <w:r w:rsidRPr="00A64FF0">
        <w:rPr>
          <w:rFonts w:ascii="Comic Sans MS" w:hAnsi="Comic Sans MS"/>
          <w:sz w:val="24"/>
          <w:szCs w:val="24"/>
          <w:shd w:val="clear" w:color="auto" w:fill="EFF1EB"/>
        </w:rPr>
        <w:t>Comparable is found in </w:t>
      </w:r>
      <w:proofErr w:type="spellStart"/>
      <w:r w:rsidRPr="00A64FF0">
        <w:rPr>
          <w:rStyle w:val="Strong"/>
          <w:rFonts w:ascii="Comic Sans MS" w:hAnsi="Comic Sans MS"/>
          <w:sz w:val="24"/>
          <w:szCs w:val="24"/>
          <w:shd w:val="clear" w:color="auto" w:fill="EFF1EB"/>
        </w:rPr>
        <w:t>java.lang</w:t>
      </w:r>
      <w:proofErr w:type="spellEnd"/>
      <w:r w:rsidRPr="00A64FF0">
        <w:rPr>
          <w:rFonts w:ascii="Comic Sans MS" w:hAnsi="Comic Sans MS"/>
          <w:sz w:val="24"/>
          <w:szCs w:val="24"/>
          <w:shd w:val="clear" w:color="auto" w:fill="EFF1EB"/>
        </w:rPr>
        <w:t> package.</w:t>
      </w:r>
    </w:p>
    <w:p w:rsidR="003333D6" w:rsidRPr="00A64FF0" w:rsidRDefault="003333D6" w:rsidP="002D724B">
      <w:pPr>
        <w:pStyle w:val="ListParagraph"/>
        <w:numPr>
          <w:ilvl w:val="0"/>
          <w:numId w:val="38"/>
        </w:numPr>
        <w:tabs>
          <w:tab w:val="left" w:pos="851"/>
          <w:tab w:val="center" w:pos="4858"/>
        </w:tabs>
        <w:spacing w:before="360" w:after="0" w:line="240" w:lineRule="auto"/>
        <w:rPr>
          <w:rFonts w:ascii="Comic Sans MS" w:hAnsi="Comic Sans MS"/>
          <w:sz w:val="24"/>
          <w:szCs w:val="24"/>
          <w:shd w:val="clear" w:color="auto" w:fill="EFF1EB"/>
        </w:rPr>
      </w:pPr>
      <w:r w:rsidRPr="00A64FF0">
        <w:rPr>
          <w:rFonts w:ascii="Comic Sans MS" w:eastAsia="Times New Roman" w:hAnsi="Comic Sans MS" w:cs="Times New Roman"/>
          <w:sz w:val="24"/>
          <w:szCs w:val="24"/>
        </w:rPr>
        <w:t>Comparator is found in </w:t>
      </w:r>
      <w:proofErr w:type="spellStart"/>
      <w:r w:rsidRPr="00A64FF0">
        <w:rPr>
          <w:rFonts w:ascii="Comic Sans MS" w:eastAsia="Times New Roman" w:hAnsi="Comic Sans MS" w:cs="Times New Roman"/>
          <w:b/>
          <w:bCs/>
          <w:sz w:val="24"/>
          <w:szCs w:val="24"/>
        </w:rPr>
        <w:t>java.util</w:t>
      </w:r>
      <w:proofErr w:type="spellEnd"/>
      <w:r w:rsidRPr="00A64FF0">
        <w:rPr>
          <w:rFonts w:ascii="Comic Sans MS" w:eastAsia="Times New Roman" w:hAnsi="Comic Sans MS" w:cs="Times New Roman"/>
          <w:sz w:val="24"/>
          <w:szCs w:val="24"/>
        </w:rPr>
        <w:t> package.</w:t>
      </w:r>
      <w:r w:rsidR="00A64FF0" w:rsidRPr="00A64FF0">
        <w:rPr>
          <w:rFonts w:ascii="Comic Sans MS" w:eastAsia="Times New Roman" w:hAnsi="Comic Sans MS" w:cs="Times New Roman"/>
          <w:sz w:val="24"/>
          <w:szCs w:val="24"/>
        </w:rPr>
        <w:tab/>
      </w:r>
    </w:p>
    <w:p w:rsidR="003333D6" w:rsidRPr="00A64FF0" w:rsidRDefault="003333D6" w:rsidP="002D724B">
      <w:pPr>
        <w:pStyle w:val="ListParagraph"/>
        <w:numPr>
          <w:ilvl w:val="0"/>
          <w:numId w:val="38"/>
        </w:numPr>
        <w:spacing w:after="0" w:line="345" w:lineRule="atLeast"/>
        <w:rPr>
          <w:rFonts w:ascii="Comic Sans MS" w:eastAsia="Times New Roman" w:hAnsi="Comic Sans MS" w:cs="Times New Roman"/>
          <w:sz w:val="24"/>
          <w:szCs w:val="24"/>
        </w:rPr>
      </w:pPr>
      <w:r w:rsidRPr="00A64FF0">
        <w:rPr>
          <w:rFonts w:ascii="Comic Sans MS" w:eastAsia="Times New Roman" w:hAnsi="Comic Sans MS" w:cs="Times New Roman"/>
          <w:sz w:val="24"/>
          <w:szCs w:val="24"/>
        </w:rPr>
        <w:t>We can sort the list elements of Comparable type by </w:t>
      </w:r>
      <w:proofErr w:type="spellStart"/>
      <w:proofErr w:type="gramStart"/>
      <w:r w:rsidRPr="00A64FF0">
        <w:rPr>
          <w:rFonts w:ascii="Comic Sans MS" w:eastAsia="Times New Roman" w:hAnsi="Comic Sans MS" w:cs="Times New Roman"/>
          <w:b/>
          <w:bCs/>
          <w:sz w:val="24"/>
          <w:szCs w:val="24"/>
        </w:rPr>
        <w:t>Collections.sort</w:t>
      </w:r>
      <w:proofErr w:type="spellEnd"/>
      <w:r w:rsidRPr="00A64FF0">
        <w:rPr>
          <w:rFonts w:ascii="Comic Sans MS" w:eastAsia="Times New Roman" w:hAnsi="Comic Sans MS" w:cs="Times New Roman"/>
          <w:b/>
          <w:bCs/>
          <w:sz w:val="24"/>
          <w:szCs w:val="24"/>
        </w:rPr>
        <w:t>(</w:t>
      </w:r>
      <w:proofErr w:type="gramEnd"/>
      <w:r w:rsidRPr="00A64FF0">
        <w:rPr>
          <w:rFonts w:ascii="Comic Sans MS" w:eastAsia="Times New Roman" w:hAnsi="Comic Sans MS" w:cs="Times New Roman"/>
          <w:b/>
          <w:bCs/>
          <w:sz w:val="24"/>
          <w:szCs w:val="24"/>
        </w:rPr>
        <w:t>List)</w:t>
      </w:r>
      <w:r w:rsidRPr="00A64FF0">
        <w:rPr>
          <w:rFonts w:ascii="Comic Sans MS" w:eastAsia="Times New Roman" w:hAnsi="Comic Sans MS" w:cs="Times New Roman"/>
          <w:sz w:val="24"/>
          <w:szCs w:val="24"/>
        </w:rPr>
        <w:t> method.</w:t>
      </w:r>
    </w:p>
    <w:p w:rsidR="005E7731" w:rsidRPr="00A64FF0" w:rsidRDefault="003333D6" w:rsidP="002D724B">
      <w:pPr>
        <w:pStyle w:val="ListParagraph"/>
        <w:numPr>
          <w:ilvl w:val="0"/>
          <w:numId w:val="38"/>
        </w:numPr>
        <w:spacing w:after="0" w:line="345" w:lineRule="atLeast"/>
        <w:rPr>
          <w:rFonts w:ascii="Comic Sans MS" w:eastAsia="Times New Roman" w:hAnsi="Comic Sans MS" w:cs="Times New Roman"/>
          <w:sz w:val="24"/>
          <w:szCs w:val="24"/>
        </w:rPr>
      </w:pPr>
      <w:r w:rsidRPr="00A64FF0">
        <w:rPr>
          <w:rFonts w:ascii="Comic Sans MS" w:eastAsia="Times New Roman" w:hAnsi="Comic Sans MS" w:cs="Times New Roman"/>
          <w:sz w:val="24"/>
          <w:szCs w:val="24"/>
        </w:rPr>
        <w:t>We can sort the list elements of Comparator type by </w:t>
      </w:r>
      <w:proofErr w:type="spellStart"/>
      <w:proofErr w:type="gramStart"/>
      <w:r w:rsidRPr="00A64FF0">
        <w:rPr>
          <w:rFonts w:ascii="Comic Sans MS" w:eastAsia="Times New Roman" w:hAnsi="Comic Sans MS" w:cs="Times New Roman"/>
          <w:b/>
          <w:bCs/>
          <w:sz w:val="24"/>
          <w:szCs w:val="24"/>
        </w:rPr>
        <w:t>Collections.sort</w:t>
      </w:r>
      <w:proofErr w:type="spellEnd"/>
      <w:r w:rsidRPr="00A64FF0">
        <w:rPr>
          <w:rFonts w:ascii="Comic Sans MS" w:eastAsia="Times New Roman" w:hAnsi="Comic Sans MS" w:cs="Times New Roman"/>
          <w:b/>
          <w:bCs/>
          <w:sz w:val="24"/>
          <w:szCs w:val="24"/>
        </w:rPr>
        <w:t>(</w:t>
      </w:r>
      <w:proofErr w:type="spellStart"/>
      <w:proofErr w:type="gramEnd"/>
      <w:r w:rsidRPr="00A64FF0">
        <w:rPr>
          <w:rFonts w:ascii="Comic Sans MS" w:eastAsia="Times New Roman" w:hAnsi="Comic Sans MS" w:cs="Times New Roman"/>
          <w:b/>
          <w:bCs/>
          <w:sz w:val="24"/>
          <w:szCs w:val="24"/>
        </w:rPr>
        <w:t>List,Comparator</w:t>
      </w:r>
      <w:proofErr w:type="spellEnd"/>
      <w:r w:rsidRPr="00A64FF0">
        <w:rPr>
          <w:rFonts w:ascii="Comic Sans MS" w:eastAsia="Times New Roman" w:hAnsi="Comic Sans MS" w:cs="Times New Roman"/>
          <w:b/>
          <w:bCs/>
          <w:sz w:val="24"/>
          <w:szCs w:val="24"/>
        </w:rPr>
        <w:t>)</w:t>
      </w:r>
      <w:r w:rsidRPr="00A64FF0">
        <w:rPr>
          <w:rFonts w:ascii="Comic Sans MS" w:eastAsia="Times New Roman" w:hAnsi="Comic Sans MS" w:cs="Times New Roman"/>
          <w:sz w:val="24"/>
          <w:szCs w:val="24"/>
        </w:rPr>
        <w:t> method.</w:t>
      </w:r>
    </w:p>
    <w:p w:rsidR="00114BDC" w:rsidRPr="000C5E1C" w:rsidRDefault="00114BDC" w:rsidP="002D724B">
      <w:pPr>
        <w:spacing w:after="0" w:line="345" w:lineRule="atLeast"/>
        <w:ind w:left="300"/>
        <w:rPr>
          <w:rFonts w:ascii="Comic Sans MS" w:eastAsia="Times New Roman" w:hAnsi="Comic Sans MS" w:cs="Times New Roman"/>
          <w:color w:val="000000"/>
          <w:sz w:val="20"/>
          <w:szCs w:val="20"/>
        </w:rPr>
      </w:pPr>
    </w:p>
    <w:p w:rsidR="00114BDC" w:rsidRPr="000C5E1C" w:rsidRDefault="00114BDC" w:rsidP="002D724B">
      <w:pPr>
        <w:tabs>
          <w:tab w:val="left" w:pos="5931"/>
        </w:tabs>
        <w:spacing w:line="240" w:lineRule="auto"/>
        <w:rPr>
          <w:rFonts w:ascii="Comic Sans MS" w:hAnsi="Comic Sans MS" w:cs="Times New Roman"/>
          <w:b/>
          <w:sz w:val="36"/>
          <w:szCs w:val="28"/>
        </w:rPr>
      </w:pPr>
      <w:r w:rsidRPr="000C5E1C">
        <w:rPr>
          <w:rFonts w:ascii="Comic Sans MS" w:hAnsi="Comic Sans MS" w:cs="Times New Roman"/>
          <w:b/>
          <w:color w:val="FF0000"/>
          <w:sz w:val="36"/>
          <w:szCs w:val="28"/>
        </w:rPr>
        <w:t>Multi-Threading</w:t>
      </w:r>
    </w:p>
    <w:p w:rsidR="00114BDC" w:rsidRPr="000C5E1C" w:rsidRDefault="00114BDC" w:rsidP="002D724B">
      <w:pPr>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What is the difference between Process and Thread?</w:t>
      </w:r>
    </w:p>
    <w:p w:rsidR="00114BDC" w:rsidRPr="00294CCE" w:rsidRDefault="00114BDC" w:rsidP="002D724B">
      <w:pPr>
        <w:pStyle w:val="NormalWeb"/>
        <w:numPr>
          <w:ilvl w:val="0"/>
          <w:numId w:val="39"/>
        </w:numPr>
        <w:shd w:val="clear" w:color="auto" w:fill="FFFFFF"/>
        <w:spacing w:before="0" w:beforeAutospacing="0" w:after="390" w:afterAutospacing="0"/>
        <w:rPr>
          <w:rFonts w:ascii="Comic Sans MS" w:hAnsi="Comic Sans MS" w:cs="Arial"/>
          <w:color w:val="222426"/>
        </w:rPr>
      </w:pPr>
      <w:r w:rsidRPr="00294CCE">
        <w:rPr>
          <w:rFonts w:ascii="Comic Sans MS" w:hAnsi="Comic Sans MS" w:cs="Arial"/>
          <w:color w:val="222426"/>
        </w:rPr>
        <w:t xml:space="preserve">A program in execution is often referred as process. A thread is a </w:t>
      </w:r>
      <w:proofErr w:type="gramStart"/>
      <w:r w:rsidRPr="00294CCE">
        <w:rPr>
          <w:rFonts w:ascii="Comic Sans MS" w:hAnsi="Comic Sans MS" w:cs="Arial"/>
          <w:color w:val="222426"/>
        </w:rPr>
        <w:t>subset(</w:t>
      </w:r>
      <w:proofErr w:type="gramEnd"/>
      <w:r w:rsidRPr="00294CCE">
        <w:rPr>
          <w:rFonts w:ascii="Comic Sans MS" w:hAnsi="Comic Sans MS" w:cs="Arial"/>
          <w:color w:val="222426"/>
        </w:rPr>
        <w:t>part) of the process.</w:t>
      </w:r>
    </w:p>
    <w:p w:rsidR="00114BDC" w:rsidRPr="00294CCE" w:rsidRDefault="00114BDC" w:rsidP="002D724B">
      <w:pPr>
        <w:pStyle w:val="NormalWeb"/>
        <w:numPr>
          <w:ilvl w:val="0"/>
          <w:numId w:val="39"/>
        </w:numPr>
        <w:shd w:val="clear" w:color="auto" w:fill="FFFFFF"/>
        <w:spacing w:before="0" w:beforeAutospacing="0" w:after="390" w:afterAutospacing="0"/>
        <w:rPr>
          <w:rFonts w:ascii="Comic Sans MS" w:hAnsi="Comic Sans MS" w:cs="Arial"/>
          <w:color w:val="222426"/>
        </w:rPr>
      </w:pPr>
      <w:r w:rsidRPr="00294CCE">
        <w:rPr>
          <w:rFonts w:ascii="Comic Sans MS" w:hAnsi="Comic Sans MS" w:cs="Arial"/>
          <w:color w:val="222426"/>
        </w:rPr>
        <w:t xml:space="preserve">A process consists of multiple threads. A thread is a smallest part of the process that can execute concurrently with other </w:t>
      </w:r>
      <w:proofErr w:type="gramStart"/>
      <w:r w:rsidRPr="00294CCE">
        <w:rPr>
          <w:rFonts w:ascii="Comic Sans MS" w:hAnsi="Comic Sans MS" w:cs="Arial"/>
          <w:color w:val="222426"/>
        </w:rPr>
        <w:t>parts(</w:t>
      </w:r>
      <w:proofErr w:type="gramEnd"/>
      <w:r w:rsidRPr="00294CCE">
        <w:rPr>
          <w:rFonts w:ascii="Comic Sans MS" w:hAnsi="Comic Sans MS" w:cs="Arial"/>
          <w:color w:val="222426"/>
        </w:rPr>
        <w:t>threads) of the process.</w:t>
      </w:r>
    </w:p>
    <w:p w:rsidR="00A64FF0" w:rsidRPr="00294CCE" w:rsidRDefault="00114BDC" w:rsidP="002D724B">
      <w:pPr>
        <w:pStyle w:val="NormalWeb"/>
        <w:numPr>
          <w:ilvl w:val="0"/>
          <w:numId w:val="39"/>
        </w:numPr>
        <w:shd w:val="clear" w:color="auto" w:fill="FFFFFF"/>
        <w:spacing w:before="0" w:beforeAutospacing="0" w:after="390" w:afterAutospacing="0"/>
        <w:rPr>
          <w:rFonts w:ascii="Comic Sans MS" w:hAnsi="Comic Sans MS" w:cs="Arial"/>
          <w:color w:val="222426"/>
        </w:rPr>
      </w:pPr>
      <w:r w:rsidRPr="00294CCE">
        <w:rPr>
          <w:rFonts w:ascii="Comic Sans MS" w:hAnsi="Comic Sans MS" w:cs="Arial"/>
          <w:color w:val="222426"/>
        </w:rPr>
        <w:t>A process is sometime referred as task. A thread is often referred as lightweight process.</w:t>
      </w:r>
    </w:p>
    <w:p w:rsidR="00A64FF0" w:rsidRPr="00294CCE" w:rsidRDefault="00A64FF0" w:rsidP="002D724B">
      <w:pPr>
        <w:pStyle w:val="NormalWeb"/>
        <w:numPr>
          <w:ilvl w:val="0"/>
          <w:numId w:val="39"/>
        </w:numPr>
        <w:shd w:val="clear" w:color="auto" w:fill="FFFFFF"/>
        <w:spacing w:before="0" w:beforeAutospacing="0" w:after="390" w:afterAutospacing="0"/>
        <w:rPr>
          <w:rFonts w:ascii="Comic Sans MS" w:hAnsi="Comic Sans MS" w:cs="Arial"/>
          <w:color w:val="222426"/>
        </w:rPr>
      </w:pPr>
      <w:r w:rsidRPr="00294CCE">
        <w:rPr>
          <w:rFonts w:ascii="Comic Sans MS" w:hAnsi="Comic Sans MS" w:cs="Arial"/>
          <w:color w:val="222426"/>
        </w:rPr>
        <w:t xml:space="preserve">A process has </w:t>
      </w:r>
      <w:proofErr w:type="spellStart"/>
      <w:proofErr w:type="gramStart"/>
      <w:r w:rsidRPr="00294CCE">
        <w:rPr>
          <w:rFonts w:ascii="Comic Sans MS" w:hAnsi="Comic Sans MS" w:cs="Arial"/>
          <w:color w:val="222426"/>
        </w:rPr>
        <w:t>it’s</w:t>
      </w:r>
      <w:proofErr w:type="spellEnd"/>
      <w:proofErr w:type="gramEnd"/>
      <w:r w:rsidRPr="00294CCE">
        <w:rPr>
          <w:rFonts w:ascii="Comic Sans MS" w:hAnsi="Comic Sans MS" w:cs="Arial"/>
          <w:color w:val="222426"/>
        </w:rPr>
        <w:t xml:space="preserve"> own address space. </w:t>
      </w:r>
      <w:proofErr w:type="gramStart"/>
      <w:r w:rsidRPr="00294CCE">
        <w:rPr>
          <w:rFonts w:ascii="Comic Sans MS" w:hAnsi="Comic Sans MS" w:cs="Arial"/>
          <w:color w:val="222426"/>
        </w:rPr>
        <w:t>A thread uses the process’s address space and share</w:t>
      </w:r>
      <w:proofErr w:type="gramEnd"/>
      <w:r w:rsidRPr="00294CCE">
        <w:rPr>
          <w:rFonts w:ascii="Comic Sans MS" w:hAnsi="Comic Sans MS" w:cs="Arial"/>
          <w:color w:val="222426"/>
        </w:rPr>
        <w:t xml:space="preserve"> it with the other threads of that process</w:t>
      </w:r>
      <w:r w:rsidR="00294CCE" w:rsidRPr="00294CCE">
        <w:rPr>
          <w:rFonts w:ascii="Comic Sans MS" w:hAnsi="Comic Sans MS" w:cs="Arial"/>
          <w:color w:val="222426"/>
        </w:rPr>
        <w:t>.</w:t>
      </w:r>
    </w:p>
    <w:p w:rsidR="00294CCE" w:rsidRPr="002D724B" w:rsidRDefault="00294CCE" w:rsidP="002D724B">
      <w:pPr>
        <w:pStyle w:val="NormalWeb"/>
        <w:numPr>
          <w:ilvl w:val="0"/>
          <w:numId w:val="39"/>
        </w:numPr>
        <w:shd w:val="clear" w:color="auto" w:fill="FFFFFF"/>
        <w:spacing w:before="0" w:beforeAutospacing="0" w:after="390" w:afterAutospacing="0"/>
        <w:rPr>
          <w:rFonts w:ascii="Comic Sans MS" w:hAnsi="Comic Sans MS" w:cs="Arial"/>
        </w:rPr>
      </w:pPr>
      <w:r w:rsidRPr="002D724B">
        <w:rPr>
          <w:rFonts w:ascii="Comic Sans MS" w:hAnsi="Comic Sans MS" w:cs="Arial"/>
        </w:rPr>
        <w:t xml:space="preserve">A thread can communicate with other </w:t>
      </w:r>
      <w:proofErr w:type="gramStart"/>
      <w:r w:rsidRPr="002D724B">
        <w:rPr>
          <w:rFonts w:ascii="Comic Sans MS" w:hAnsi="Comic Sans MS" w:cs="Arial"/>
        </w:rPr>
        <w:t>thread(</w:t>
      </w:r>
      <w:proofErr w:type="gramEnd"/>
      <w:r w:rsidRPr="002D724B">
        <w:rPr>
          <w:rFonts w:ascii="Comic Sans MS" w:hAnsi="Comic Sans MS" w:cs="Arial"/>
        </w:rPr>
        <w:t>of the same process) directly by using methods like wait(), notify(),</w:t>
      </w:r>
      <w:proofErr w:type="spellStart"/>
      <w:r w:rsidRPr="002D724B">
        <w:rPr>
          <w:rFonts w:ascii="Comic Sans MS" w:hAnsi="Comic Sans MS" w:cs="Arial"/>
        </w:rPr>
        <w:t>notifyAll</w:t>
      </w:r>
      <w:proofErr w:type="spellEnd"/>
      <w:r w:rsidRPr="002D724B">
        <w:rPr>
          <w:rFonts w:ascii="Comic Sans MS" w:hAnsi="Comic Sans MS" w:cs="Arial"/>
        </w:rPr>
        <w:t>(). A process can communicate with other process by using inter-process communication.</w:t>
      </w:r>
    </w:p>
    <w:p w:rsidR="00294CCE" w:rsidRPr="002D724B" w:rsidRDefault="00294CCE" w:rsidP="002D724B">
      <w:pPr>
        <w:pStyle w:val="NormalWeb"/>
        <w:numPr>
          <w:ilvl w:val="0"/>
          <w:numId w:val="39"/>
        </w:numPr>
        <w:shd w:val="clear" w:color="auto" w:fill="FFFFFF"/>
        <w:spacing w:before="0" w:beforeAutospacing="0" w:after="390" w:afterAutospacing="0"/>
        <w:rPr>
          <w:rFonts w:ascii="Comic Sans MS" w:hAnsi="Comic Sans MS" w:cs="Arial"/>
        </w:rPr>
      </w:pPr>
      <w:r w:rsidRPr="002D724B">
        <w:rPr>
          <w:rFonts w:ascii="Comic Sans MS" w:hAnsi="Comic Sans MS" w:cs="Arial"/>
        </w:rPr>
        <w:lastRenderedPageBreak/>
        <w:t xml:space="preserve">New threads are easily created. However the </w:t>
      </w:r>
      <w:proofErr w:type="gramStart"/>
      <w:r w:rsidRPr="002D724B">
        <w:rPr>
          <w:rFonts w:ascii="Comic Sans MS" w:hAnsi="Comic Sans MS" w:cs="Arial"/>
        </w:rPr>
        <w:t>creation of new processes require</w:t>
      </w:r>
      <w:proofErr w:type="gramEnd"/>
      <w:r w:rsidRPr="002D724B">
        <w:rPr>
          <w:rFonts w:ascii="Comic Sans MS" w:hAnsi="Comic Sans MS" w:cs="Arial"/>
        </w:rPr>
        <w:t xml:space="preserve"> duplication of the parent process.</w:t>
      </w:r>
    </w:p>
    <w:p w:rsidR="00294CCE" w:rsidRPr="002D724B" w:rsidRDefault="00294CCE" w:rsidP="002D724B">
      <w:pPr>
        <w:pStyle w:val="NormalWeb"/>
        <w:numPr>
          <w:ilvl w:val="0"/>
          <w:numId w:val="39"/>
        </w:numPr>
        <w:shd w:val="clear" w:color="auto" w:fill="FFFFFF"/>
        <w:spacing w:before="0" w:beforeAutospacing="0" w:after="390" w:afterAutospacing="0"/>
        <w:rPr>
          <w:rFonts w:ascii="Comic Sans MS" w:hAnsi="Comic Sans MS" w:cs="Arial"/>
        </w:rPr>
      </w:pPr>
      <w:r w:rsidRPr="002D724B">
        <w:rPr>
          <w:rFonts w:ascii="Comic Sans MS" w:hAnsi="Comic Sans MS" w:cs="Arial"/>
        </w:rPr>
        <w:t xml:space="preserve">Threads have control over the other threads of the same process. A process does not have control over the sibling process, it has </w:t>
      </w:r>
      <w:proofErr w:type="gramStart"/>
      <w:r w:rsidRPr="002D724B">
        <w:rPr>
          <w:rFonts w:ascii="Comic Sans MS" w:hAnsi="Comic Sans MS" w:cs="Arial"/>
        </w:rPr>
        <w:t>control  over</w:t>
      </w:r>
      <w:proofErr w:type="gramEnd"/>
      <w:r w:rsidRPr="002D724B">
        <w:rPr>
          <w:rFonts w:ascii="Comic Sans MS" w:hAnsi="Comic Sans MS" w:cs="Arial"/>
        </w:rPr>
        <w:t xml:space="preserve"> its child processes only. </w:t>
      </w:r>
    </w:p>
    <w:p w:rsidR="00114BDC" w:rsidRPr="00294CCE" w:rsidRDefault="00114BDC" w:rsidP="002D724B">
      <w:pPr>
        <w:pStyle w:val="NormalWeb"/>
        <w:shd w:val="clear" w:color="auto" w:fill="FFFFFF"/>
        <w:spacing w:before="0" w:beforeAutospacing="0" w:after="390" w:afterAutospacing="0"/>
        <w:rPr>
          <w:rFonts w:ascii="Comic Sans MS" w:hAnsi="Comic Sans MS" w:cs="Arial"/>
          <w:color w:val="222426"/>
        </w:rPr>
      </w:pPr>
      <w:r w:rsidRPr="00294CCE">
        <w:rPr>
          <w:rFonts w:ascii="Comic Sans MS" w:hAnsi="Comic Sans MS"/>
          <w:b/>
          <w:color w:val="0070C0"/>
          <w:sz w:val="36"/>
          <w:szCs w:val="36"/>
        </w:rPr>
        <w:t>What are the benefits of multi-threaded programming?</w:t>
      </w:r>
    </w:p>
    <w:p w:rsidR="0092028C" w:rsidRPr="00294CCE" w:rsidRDefault="0092028C" w:rsidP="002D724B">
      <w:pPr>
        <w:numPr>
          <w:ilvl w:val="0"/>
          <w:numId w:val="34"/>
        </w:numPr>
        <w:shd w:val="clear" w:color="auto" w:fill="FFFFFF"/>
        <w:spacing w:before="60" w:after="60" w:line="240" w:lineRule="auto"/>
        <w:ind w:left="440"/>
        <w:rPr>
          <w:rFonts w:ascii="Comic Sans MS" w:eastAsia="Times New Roman" w:hAnsi="Comic Sans MS" w:cs="Times New Roman"/>
          <w:color w:val="000000"/>
          <w:sz w:val="24"/>
          <w:szCs w:val="24"/>
        </w:rPr>
      </w:pPr>
      <w:r w:rsidRPr="00294CCE">
        <w:rPr>
          <w:rFonts w:ascii="Comic Sans MS" w:eastAsia="Times New Roman" w:hAnsi="Comic Sans MS" w:cs="Times New Roman"/>
          <w:color w:val="000000"/>
          <w:sz w:val="24"/>
          <w:szCs w:val="24"/>
        </w:rPr>
        <w:t>More efficient CPU use</w:t>
      </w:r>
    </w:p>
    <w:p w:rsidR="0092028C" w:rsidRPr="00294CCE" w:rsidRDefault="0092028C" w:rsidP="002D724B">
      <w:pPr>
        <w:numPr>
          <w:ilvl w:val="0"/>
          <w:numId w:val="34"/>
        </w:numPr>
        <w:shd w:val="clear" w:color="auto" w:fill="FFFFFF"/>
        <w:spacing w:before="60" w:after="60" w:line="240" w:lineRule="auto"/>
        <w:ind w:left="440"/>
        <w:rPr>
          <w:rFonts w:ascii="Comic Sans MS" w:eastAsia="Times New Roman" w:hAnsi="Comic Sans MS" w:cs="Times New Roman"/>
          <w:color w:val="000000"/>
          <w:sz w:val="24"/>
          <w:szCs w:val="24"/>
        </w:rPr>
      </w:pPr>
      <w:r w:rsidRPr="00294CCE">
        <w:rPr>
          <w:rFonts w:ascii="Comic Sans MS" w:eastAsia="Times New Roman" w:hAnsi="Comic Sans MS" w:cs="Times New Roman"/>
          <w:color w:val="000000"/>
          <w:sz w:val="24"/>
          <w:szCs w:val="24"/>
        </w:rPr>
        <w:t>Better system reliability</w:t>
      </w:r>
    </w:p>
    <w:p w:rsidR="0092028C" w:rsidRPr="00294CCE" w:rsidRDefault="0092028C" w:rsidP="002D724B">
      <w:pPr>
        <w:numPr>
          <w:ilvl w:val="0"/>
          <w:numId w:val="34"/>
        </w:numPr>
        <w:shd w:val="clear" w:color="auto" w:fill="FFFFFF"/>
        <w:spacing w:before="60" w:after="60" w:line="240" w:lineRule="auto"/>
        <w:ind w:left="440"/>
        <w:rPr>
          <w:rFonts w:ascii="Comic Sans MS" w:eastAsia="Times New Roman" w:hAnsi="Comic Sans MS" w:cs="Times New Roman"/>
          <w:color w:val="000000"/>
          <w:sz w:val="24"/>
          <w:szCs w:val="24"/>
        </w:rPr>
      </w:pPr>
      <w:r w:rsidRPr="00294CCE">
        <w:rPr>
          <w:rFonts w:ascii="Comic Sans MS" w:eastAsia="Times New Roman" w:hAnsi="Comic Sans MS" w:cs="Times New Roman"/>
          <w:color w:val="000000"/>
          <w:sz w:val="24"/>
          <w:szCs w:val="24"/>
        </w:rPr>
        <w:t>Improved performance on multiprocessor computers</w:t>
      </w:r>
    </w:p>
    <w:p w:rsidR="00114BDC" w:rsidRPr="000C5E1C" w:rsidRDefault="00114BDC" w:rsidP="002D724B">
      <w:pPr>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What is difference between user Thread and daemon Thread?</w:t>
      </w:r>
    </w:p>
    <w:tbl>
      <w:tblPr>
        <w:tblW w:w="113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77"/>
        <w:gridCol w:w="5678"/>
      </w:tblGrid>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2028C" w:rsidRDefault="0092028C" w:rsidP="002D724B">
            <w:pPr>
              <w:spacing w:after="0" w:line="432" w:lineRule="atLeast"/>
              <w:rPr>
                <w:rFonts w:ascii="Comic Sans MS" w:eastAsia="Times New Roman" w:hAnsi="Comic Sans MS" w:cs="Times New Roman"/>
                <w:color w:val="444444"/>
                <w:sz w:val="21"/>
                <w:szCs w:val="21"/>
              </w:rPr>
            </w:pPr>
            <w:r w:rsidRPr="000C5E1C">
              <w:rPr>
                <w:rFonts w:ascii="Comic Sans MS" w:eastAsia="Times New Roman" w:hAnsi="Comic Sans MS" w:cs="Times New Roman"/>
                <w:b/>
                <w:bCs/>
                <w:color w:val="444444"/>
                <w:sz w:val="21"/>
                <w:szCs w:val="21"/>
                <w:bdr w:val="none" w:sz="0" w:space="0" w:color="auto" w:frame="1"/>
              </w:rPr>
              <w:t>User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2028C" w:rsidRDefault="0092028C" w:rsidP="002D724B">
            <w:pPr>
              <w:spacing w:after="0" w:line="432" w:lineRule="atLeast"/>
              <w:rPr>
                <w:rFonts w:ascii="Comic Sans MS" w:eastAsia="Times New Roman" w:hAnsi="Comic Sans MS" w:cs="Times New Roman"/>
                <w:color w:val="444444"/>
                <w:sz w:val="21"/>
                <w:szCs w:val="21"/>
              </w:rPr>
            </w:pPr>
            <w:r w:rsidRPr="000C5E1C">
              <w:rPr>
                <w:rFonts w:ascii="Comic Sans MS" w:eastAsia="Times New Roman" w:hAnsi="Comic Sans MS" w:cs="Times New Roman"/>
                <w:b/>
                <w:bCs/>
                <w:color w:val="444444"/>
                <w:sz w:val="21"/>
                <w:szCs w:val="21"/>
                <w:bdr w:val="none" w:sz="0" w:space="0" w:color="auto" w:frame="1"/>
              </w:rPr>
              <w:t>Daemon Threads</w:t>
            </w:r>
          </w:p>
        </w:tc>
      </w:tr>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JVM waits for user threads to finish their work. It will not exit until all user threads finish their work.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JVM will not wait for daemon threads to finish their work. It will exit as soon as all user threads finish their work.</w:t>
            </w:r>
          </w:p>
        </w:tc>
      </w:tr>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User threads are foreground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Daemon threads are background threads.</w:t>
            </w:r>
          </w:p>
        </w:tc>
      </w:tr>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User threads are high priority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Daemon threads are low priority threads.</w:t>
            </w:r>
          </w:p>
        </w:tc>
      </w:tr>
      <w:tr w:rsidR="0092028C" w:rsidRPr="0092028C" w:rsidTr="0092028C">
        <w:trPr>
          <w:trHeight w:val="855"/>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User threads are created by the application.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Daemon threads, in most of time, are created by the JVM.</w:t>
            </w:r>
          </w:p>
        </w:tc>
      </w:tr>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User threads are mainly designed to do some specific task.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Daemon threads are designed to support the user threads.</w:t>
            </w:r>
          </w:p>
        </w:tc>
      </w:tr>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 xml:space="preserve">JVM will not force the user threads to terminate. It </w:t>
            </w:r>
            <w:r w:rsidRPr="00294CCE">
              <w:rPr>
                <w:rFonts w:ascii="Comic Sans MS" w:eastAsia="Times New Roman" w:hAnsi="Comic Sans MS" w:cs="Times New Roman"/>
                <w:sz w:val="21"/>
                <w:szCs w:val="21"/>
              </w:rPr>
              <w:lastRenderedPageBreak/>
              <w:t>will wait for user threads to terminate themselves.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lastRenderedPageBreak/>
              <w:t xml:space="preserve">JVM will force the daemon threads to terminate if all </w:t>
            </w:r>
            <w:r w:rsidRPr="00294CCE">
              <w:rPr>
                <w:rFonts w:ascii="Comic Sans MS" w:eastAsia="Times New Roman" w:hAnsi="Comic Sans MS" w:cs="Times New Roman"/>
                <w:sz w:val="21"/>
                <w:szCs w:val="21"/>
              </w:rPr>
              <w:lastRenderedPageBreak/>
              <w:t>user threads have finished their work.</w:t>
            </w:r>
          </w:p>
        </w:tc>
      </w:tr>
    </w:tbl>
    <w:p w:rsidR="00114BDC" w:rsidRPr="000C5E1C" w:rsidRDefault="00114BDC" w:rsidP="002D724B">
      <w:pPr>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lastRenderedPageBreak/>
        <w:t>What are different states in lifecycle of Thread?</w:t>
      </w:r>
    </w:p>
    <w:p w:rsidR="0092028C" w:rsidRP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New</w:t>
      </w:r>
    </w:p>
    <w:p w:rsidR="0092028C" w:rsidRP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Runnable</w:t>
      </w:r>
    </w:p>
    <w:p w:rsidR="0092028C" w:rsidRP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Blocked</w:t>
      </w:r>
    </w:p>
    <w:p w:rsidR="0092028C" w:rsidRP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Waiting</w:t>
      </w:r>
    </w:p>
    <w:p w:rsidR="0092028C" w:rsidRP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Timed Waiting</w:t>
      </w:r>
    </w:p>
    <w:p w:rsid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Terminated</w:t>
      </w:r>
    </w:p>
    <w:p w:rsidR="00294CCE" w:rsidRDefault="00294CCE" w:rsidP="002D724B">
      <w:pPr>
        <w:shd w:val="clear" w:color="auto" w:fill="FFFFFF"/>
        <w:spacing w:after="0" w:line="240" w:lineRule="auto"/>
        <w:textAlignment w:val="baseline"/>
        <w:rPr>
          <w:rFonts w:ascii="Comic Sans MS" w:eastAsia="Times New Roman" w:hAnsi="Comic Sans MS" w:cs="Helvetica"/>
          <w:color w:val="000000"/>
          <w:sz w:val="24"/>
          <w:szCs w:val="24"/>
        </w:rPr>
      </w:pPr>
    </w:p>
    <w:p w:rsidR="00114BDC" w:rsidRPr="00294CCE" w:rsidRDefault="00114BDC" w:rsidP="002D724B">
      <w:pPr>
        <w:shd w:val="clear" w:color="auto" w:fill="FFFFFF"/>
        <w:spacing w:after="0" w:line="240" w:lineRule="auto"/>
        <w:textAlignment w:val="baseline"/>
        <w:rPr>
          <w:rFonts w:ascii="Comic Sans MS" w:eastAsia="Times New Roman" w:hAnsi="Comic Sans MS" w:cs="Helvetica"/>
          <w:color w:val="000000"/>
          <w:sz w:val="24"/>
          <w:szCs w:val="24"/>
        </w:rPr>
      </w:pPr>
      <w:r w:rsidRPr="00294CCE">
        <w:rPr>
          <w:rFonts w:ascii="Comic Sans MS" w:hAnsi="Comic Sans MS" w:cs="Times New Roman"/>
          <w:b/>
          <w:color w:val="0070C0"/>
          <w:sz w:val="36"/>
          <w:szCs w:val="36"/>
        </w:rPr>
        <w:t xml:space="preserve">Why Thread </w:t>
      </w:r>
      <w:proofErr w:type="gramStart"/>
      <w:r w:rsidRPr="00294CCE">
        <w:rPr>
          <w:rFonts w:ascii="Comic Sans MS" w:hAnsi="Comic Sans MS" w:cs="Times New Roman"/>
          <w:b/>
          <w:color w:val="0070C0"/>
          <w:sz w:val="36"/>
          <w:szCs w:val="36"/>
        </w:rPr>
        <w:t>sleep(</w:t>
      </w:r>
      <w:proofErr w:type="gramEnd"/>
      <w:r w:rsidRPr="00294CCE">
        <w:rPr>
          <w:rFonts w:ascii="Comic Sans MS" w:hAnsi="Comic Sans MS" w:cs="Times New Roman"/>
          <w:b/>
          <w:color w:val="0070C0"/>
          <w:sz w:val="36"/>
          <w:szCs w:val="36"/>
        </w:rPr>
        <w:t>) and yield() methods are static?</w:t>
      </w:r>
    </w:p>
    <w:p w:rsidR="00F425AE" w:rsidRPr="00294CCE" w:rsidRDefault="00F425AE" w:rsidP="002D724B">
      <w:pPr>
        <w:pStyle w:val="ListParagraph"/>
        <w:numPr>
          <w:ilvl w:val="0"/>
          <w:numId w:val="40"/>
        </w:numPr>
        <w:spacing w:after="240"/>
        <w:rPr>
          <w:rFonts w:ascii="Comic Sans MS" w:hAnsi="Comic Sans MS" w:cs="Arial"/>
          <w:color w:val="000000"/>
          <w:sz w:val="24"/>
          <w:szCs w:val="24"/>
        </w:rPr>
      </w:pPr>
      <w:r w:rsidRPr="00294CCE">
        <w:rPr>
          <w:rFonts w:ascii="Comic Sans MS" w:hAnsi="Comic Sans MS" w:cs="Arial"/>
          <w:color w:val="000000"/>
          <w:sz w:val="24"/>
          <w:szCs w:val="24"/>
        </w:rPr>
        <w:t>Both yield and sleep are declared on </w:t>
      </w:r>
      <w:proofErr w:type="spellStart"/>
      <w:r w:rsidRPr="00294CCE">
        <w:rPr>
          <w:rFonts w:ascii="Comic Sans MS" w:hAnsi="Comic Sans MS" w:cs="Courier New"/>
          <w:color w:val="000000"/>
          <w:sz w:val="24"/>
          <w:szCs w:val="24"/>
        </w:rPr>
        <w:t>java.lang.Thread</w:t>
      </w:r>
      <w:proofErr w:type="spellEnd"/>
      <w:r w:rsidRPr="00294CCE">
        <w:rPr>
          <w:rFonts w:ascii="Comic Sans MS" w:hAnsi="Comic Sans MS" w:cs="Arial"/>
          <w:color w:val="000000"/>
          <w:sz w:val="24"/>
          <w:szCs w:val="24"/>
        </w:rPr>
        <w:t> class.</w:t>
      </w:r>
    </w:p>
    <w:p w:rsidR="00F425AE" w:rsidRPr="00294CCE" w:rsidRDefault="00F425AE" w:rsidP="002D724B">
      <w:pPr>
        <w:pStyle w:val="ListParagraph"/>
        <w:numPr>
          <w:ilvl w:val="0"/>
          <w:numId w:val="40"/>
        </w:numPr>
        <w:spacing w:after="240"/>
        <w:rPr>
          <w:rFonts w:ascii="Comic Sans MS" w:hAnsi="Comic Sans MS" w:cs="Arial"/>
          <w:color w:val="000000"/>
          <w:sz w:val="24"/>
          <w:szCs w:val="24"/>
        </w:rPr>
      </w:pPr>
      <w:r w:rsidRPr="00294CCE">
        <w:rPr>
          <w:rFonts w:ascii="Comic Sans MS" w:hAnsi="Comic Sans MS" w:cs="Arial"/>
          <w:color w:val="000000"/>
          <w:sz w:val="24"/>
          <w:szCs w:val="24"/>
        </w:rPr>
        <w:t xml:space="preserve">Both </w:t>
      </w:r>
      <w:proofErr w:type="gramStart"/>
      <w:r w:rsidRPr="00294CCE">
        <w:rPr>
          <w:rFonts w:ascii="Comic Sans MS" w:hAnsi="Comic Sans MS" w:cs="Arial"/>
          <w:color w:val="000000"/>
          <w:sz w:val="24"/>
          <w:szCs w:val="24"/>
        </w:rPr>
        <w:t>sleep(</w:t>
      </w:r>
      <w:proofErr w:type="gramEnd"/>
      <w:r w:rsidRPr="00294CCE">
        <w:rPr>
          <w:rFonts w:ascii="Comic Sans MS" w:hAnsi="Comic Sans MS" w:cs="Arial"/>
          <w:color w:val="000000"/>
          <w:sz w:val="24"/>
          <w:szCs w:val="24"/>
        </w:rPr>
        <w:t xml:space="preserve">) and yield() are static methods and operate on current thread. It doesn't matter which thread's object you used to call this </w:t>
      </w:r>
      <w:proofErr w:type="gramStart"/>
      <w:r w:rsidRPr="00294CCE">
        <w:rPr>
          <w:rFonts w:ascii="Comic Sans MS" w:hAnsi="Comic Sans MS" w:cs="Arial"/>
          <w:color w:val="000000"/>
          <w:sz w:val="24"/>
          <w:szCs w:val="24"/>
        </w:rPr>
        <w:t>method,</w:t>
      </w:r>
      <w:proofErr w:type="gramEnd"/>
      <w:r w:rsidRPr="00294CCE">
        <w:rPr>
          <w:rFonts w:ascii="Comic Sans MS" w:hAnsi="Comic Sans MS" w:cs="Arial"/>
          <w:color w:val="000000"/>
          <w:sz w:val="24"/>
          <w:szCs w:val="24"/>
        </w:rPr>
        <w:t xml:space="preserve"> both these methods will always operate on current thread.</w:t>
      </w:r>
    </w:p>
    <w:p w:rsidR="00F425AE" w:rsidRPr="00294CCE" w:rsidRDefault="00F425AE" w:rsidP="002D724B">
      <w:pPr>
        <w:pStyle w:val="ListParagraph"/>
        <w:numPr>
          <w:ilvl w:val="0"/>
          <w:numId w:val="40"/>
        </w:numPr>
        <w:spacing w:after="0"/>
        <w:rPr>
          <w:rFonts w:ascii="Comic Sans MS" w:hAnsi="Comic Sans MS" w:cs="Arial"/>
          <w:color w:val="000000"/>
          <w:sz w:val="24"/>
          <w:szCs w:val="24"/>
        </w:rPr>
      </w:pPr>
      <w:r w:rsidRPr="00294CCE">
        <w:rPr>
          <w:rFonts w:ascii="Comic Sans MS" w:hAnsi="Comic Sans MS" w:cs="Arial"/>
          <w:color w:val="000000"/>
          <w:sz w:val="24"/>
          <w:szCs w:val="24"/>
        </w:rPr>
        <w:t>Sleep as well as Yield is used to relinquish CPU from current thread, but at same time it doesn't release any lock held by the thread. If you also want to release locks along with releasing CPU, you should be using </w:t>
      </w:r>
      <w:proofErr w:type="gramStart"/>
      <w:r w:rsidRPr="00294CCE">
        <w:rPr>
          <w:rFonts w:ascii="Comic Sans MS" w:hAnsi="Comic Sans MS" w:cs="Courier New"/>
          <w:color w:val="000000"/>
          <w:sz w:val="24"/>
          <w:szCs w:val="24"/>
        </w:rPr>
        <w:t>wait(</w:t>
      </w:r>
      <w:proofErr w:type="gramEnd"/>
      <w:r w:rsidRPr="00294CCE">
        <w:rPr>
          <w:rFonts w:ascii="Comic Sans MS" w:hAnsi="Comic Sans MS" w:cs="Courier New"/>
          <w:color w:val="000000"/>
          <w:sz w:val="24"/>
          <w:szCs w:val="24"/>
        </w:rPr>
        <w:t>)</w:t>
      </w:r>
      <w:r w:rsidRPr="00294CCE">
        <w:rPr>
          <w:rFonts w:ascii="Comic Sans MS" w:hAnsi="Comic Sans MS" w:cs="Arial"/>
          <w:color w:val="000000"/>
          <w:sz w:val="24"/>
          <w:szCs w:val="24"/>
        </w:rPr>
        <w:t xml:space="preserve"> method instead. See difference between </w:t>
      </w:r>
      <w:proofErr w:type="gramStart"/>
      <w:r w:rsidRPr="00294CCE">
        <w:rPr>
          <w:rFonts w:ascii="Comic Sans MS" w:hAnsi="Comic Sans MS" w:cs="Arial"/>
          <w:color w:val="000000"/>
          <w:sz w:val="24"/>
          <w:szCs w:val="24"/>
        </w:rPr>
        <w:t>sleep(</w:t>
      </w:r>
      <w:proofErr w:type="gramEnd"/>
      <w:r w:rsidRPr="00294CCE">
        <w:rPr>
          <w:rFonts w:ascii="Comic Sans MS" w:hAnsi="Comic Sans MS" w:cs="Arial"/>
          <w:color w:val="000000"/>
          <w:sz w:val="24"/>
          <w:szCs w:val="24"/>
        </w:rPr>
        <w:t>) and wait() method for more details. </w:t>
      </w:r>
    </w:p>
    <w:p w:rsidR="00114BDC" w:rsidRPr="000C5E1C" w:rsidRDefault="00114BDC" w:rsidP="002D724B">
      <w:pPr>
        <w:tabs>
          <w:tab w:val="left" w:pos="851"/>
        </w:tabs>
        <w:spacing w:before="360" w:after="0" w:line="240" w:lineRule="auto"/>
        <w:rPr>
          <w:rFonts w:ascii="Comic Sans MS" w:hAnsi="Comic Sans MS" w:cs="Times New Roman"/>
          <w:b/>
          <w:color w:val="0070C0"/>
          <w:sz w:val="36"/>
          <w:szCs w:val="36"/>
        </w:rPr>
      </w:pPr>
      <w:r w:rsidRPr="000C5E1C">
        <w:rPr>
          <w:rFonts w:ascii="Comic Sans MS" w:hAnsi="Comic Sans MS" w:cs="Times New Roman"/>
          <w:b/>
          <w:color w:val="0070C0"/>
          <w:sz w:val="36"/>
          <w:szCs w:val="36"/>
        </w:rPr>
        <w:t>What is Deadlock? How to analyze and avoid deadlock situation?</w:t>
      </w:r>
    </w:p>
    <w:p w:rsidR="001524C5" w:rsidRPr="001524C5" w:rsidRDefault="001524C5" w:rsidP="002D724B">
      <w:pPr>
        <w:shd w:val="clear" w:color="auto" w:fill="FFFFFF"/>
        <w:spacing w:after="0" w:line="240" w:lineRule="auto"/>
        <w:rPr>
          <w:rFonts w:ascii="Comic Sans MS" w:eastAsia="Times New Roman" w:hAnsi="Comic Sans MS" w:cs="Arial"/>
          <w:color w:val="000000"/>
          <w:sz w:val="20"/>
          <w:szCs w:val="20"/>
        </w:rPr>
      </w:pPr>
      <w:r w:rsidRPr="001524C5">
        <w:rPr>
          <w:rFonts w:ascii="Comic Sans MS" w:eastAsia="Times New Roman" w:hAnsi="Comic Sans MS" w:cs="Arial"/>
          <w:color w:val="000000"/>
          <w:sz w:val="24"/>
          <w:szCs w:val="24"/>
          <w:shd w:val="clear" w:color="auto" w:fill="FFFFFF"/>
        </w:rPr>
        <w:t>Deadlock is a programming situation where two or more threads are blocked forever, this situation arises with at least two threads and two or more resources.</w:t>
      </w:r>
    </w:p>
    <w:p w:rsidR="00294CCE" w:rsidRDefault="001524C5" w:rsidP="002D724B">
      <w:pPr>
        <w:shd w:val="clear" w:color="auto" w:fill="FFFFFF"/>
        <w:spacing w:after="0" w:line="240" w:lineRule="auto"/>
        <w:rPr>
          <w:rFonts w:ascii="Comic Sans MS" w:eastAsia="Times New Roman" w:hAnsi="Comic Sans MS" w:cs="Arial"/>
          <w:color w:val="000000"/>
          <w:sz w:val="20"/>
          <w:szCs w:val="20"/>
        </w:rPr>
      </w:pPr>
      <w:r w:rsidRPr="001524C5">
        <w:rPr>
          <w:rFonts w:ascii="Comic Sans MS" w:eastAsia="Times New Roman" w:hAnsi="Comic Sans MS" w:cs="Arial"/>
          <w:color w:val="000000"/>
          <w:sz w:val="24"/>
          <w:szCs w:val="24"/>
          <w:shd w:val="clear" w:color="auto" w:fill="FFFFFF"/>
        </w:rPr>
        <w:t xml:space="preserve">To analyze a deadlock, we need to look at the java thread dump of the application, we need to look out for the threads with state as BLOCKED and then the resources it’s waiting to lock, </w:t>
      </w:r>
      <w:proofErr w:type="gramStart"/>
      <w:r w:rsidRPr="001524C5">
        <w:rPr>
          <w:rFonts w:ascii="Comic Sans MS" w:eastAsia="Times New Roman" w:hAnsi="Comic Sans MS" w:cs="Arial"/>
          <w:color w:val="000000"/>
          <w:sz w:val="24"/>
          <w:szCs w:val="24"/>
          <w:shd w:val="clear" w:color="auto" w:fill="FFFFFF"/>
        </w:rPr>
        <w:t>every</w:t>
      </w:r>
      <w:proofErr w:type="gramEnd"/>
      <w:r w:rsidRPr="001524C5">
        <w:rPr>
          <w:rFonts w:ascii="Comic Sans MS" w:eastAsia="Times New Roman" w:hAnsi="Comic Sans MS" w:cs="Arial"/>
          <w:color w:val="000000"/>
          <w:sz w:val="24"/>
          <w:szCs w:val="24"/>
          <w:shd w:val="clear" w:color="auto" w:fill="FFFFFF"/>
        </w:rPr>
        <w:t xml:space="preserve"> resource has a unique ID using which we can find which thread is already holding the lock on the object.</w:t>
      </w:r>
    </w:p>
    <w:p w:rsidR="00114BDC" w:rsidRPr="00294CCE" w:rsidRDefault="00114BDC" w:rsidP="002D724B">
      <w:pPr>
        <w:shd w:val="clear" w:color="auto" w:fill="FFFFFF"/>
        <w:spacing w:after="0" w:line="240" w:lineRule="auto"/>
        <w:rPr>
          <w:rFonts w:ascii="Comic Sans MS" w:eastAsia="Times New Roman" w:hAnsi="Comic Sans MS" w:cs="Arial"/>
          <w:color w:val="000000"/>
          <w:sz w:val="20"/>
          <w:szCs w:val="20"/>
        </w:rPr>
      </w:pPr>
      <w:r w:rsidRPr="000C5E1C">
        <w:rPr>
          <w:rFonts w:ascii="Comic Sans MS" w:hAnsi="Comic Sans MS" w:cs="Times New Roman"/>
          <w:b/>
          <w:color w:val="0070C0"/>
          <w:sz w:val="36"/>
          <w:szCs w:val="36"/>
        </w:rPr>
        <w:t>What is Thread Pool? How can we create Thread Pool in Java</w:t>
      </w:r>
      <w:r w:rsidR="001524C5" w:rsidRPr="000C5E1C">
        <w:rPr>
          <w:rFonts w:ascii="Comic Sans MS" w:hAnsi="Comic Sans MS" w:cs="Times New Roman"/>
          <w:b/>
          <w:color w:val="0070C0"/>
          <w:sz w:val="36"/>
          <w:szCs w:val="36"/>
        </w:rPr>
        <w:t>?</w:t>
      </w:r>
    </w:p>
    <w:p w:rsidR="001524C5" w:rsidRPr="00AA0D06" w:rsidRDefault="001524C5" w:rsidP="002D724B">
      <w:pPr>
        <w:shd w:val="clear" w:color="auto" w:fill="FFFFFF"/>
        <w:spacing w:after="0" w:line="240" w:lineRule="auto"/>
        <w:textAlignment w:val="baseline"/>
        <w:rPr>
          <w:rFonts w:ascii="Comic Sans MS" w:eastAsia="Times New Roman" w:hAnsi="Comic Sans MS" w:cs="Helvetica"/>
          <w:sz w:val="24"/>
          <w:szCs w:val="24"/>
        </w:rPr>
      </w:pPr>
      <w:r w:rsidRPr="00AA0D06">
        <w:rPr>
          <w:rFonts w:ascii="Comic Sans MS" w:eastAsia="Times New Roman" w:hAnsi="Comic Sans MS" w:cs="Helvetica"/>
          <w:b/>
          <w:bCs/>
          <w:sz w:val="24"/>
          <w:szCs w:val="24"/>
          <w:bdr w:val="none" w:sz="0" w:space="0" w:color="auto" w:frame="1"/>
        </w:rPr>
        <w:t>A thread pool reuses previously created threads to execute current tasks and offers a solution to the problem of thread cycle overhead and resource thrashing.</w:t>
      </w:r>
      <w:r w:rsidRPr="00AA0D06">
        <w:rPr>
          <w:rFonts w:ascii="Comic Sans MS" w:eastAsia="Times New Roman" w:hAnsi="Comic Sans MS" w:cs="Helvetica"/>
          <w:sz w:val="24"/>
          <w:szCs w:val="24"/>
        </w:rPr>
        <w:t xml:space="preserve"> Since the thread </w:t>
      </w:r>
      <w:proofErr w:type="gramStart"/>
      <w:r w:rsidRPr="00AA0D06">
        <w:rPr>
          <w:rFonts w:ascii="Comic Sans MS" w:eastAsia="Times New Roman" w:hAnsi="Comic Sans MS" w:cs="Helvetica"/>
          <w:sz w:val="24"/>
          <w:szCs w:val="24"/>
        </w:rPr>
        <w:t>is already existing</w:t>
      </w:r>
      <w:proofErr w:type="gramEnd"/>
      <w:r w:rsidRPr="00AA0D06">
        <w:rPr>
          <w:rFonts w:ascii="Comic Sans MS" w:eastAsia="Times New Roman" w:hAnsi="Comic Sans MS" w:cs="Helvetica"/>
          <w:sz w:val="24"/>
          <w:szCs w:val="24"/>
        </w:rPr>
        <w:t xml:space="preserve"> when the request arrives, the delay </w:t>
      </w:r>
      <w:r w:rsidRPr="00AA0D06">
        <w:rPr>
          <w:rFonts w:ascii="Comic Sans MS" w:eastAsia="Times New Roman" w:hAnsi="Comic Sans MS" w:cs="Helvetica"/>
          <w:sz w:val="24"/>
          <w:szCs w:val="24"/>
        </w:rPr>
        <w:lastRenderedPageBreak/>
        <w:t>introduced by thread creation is eliminated, making the application more responsive.</w:t>
      </w:r>
    </w:p>
    <w:p w:rsidR="001524C5" w:rsidRPr="00AA0D06" w:rsidRDefault="001524C5" w:rsidP="002D724B">
      <w:pPr>
        <w:numPr>
          <w:ilvl w:val="0"/>
          <w:numId w:val="36"/>
        </w:numPr>
        <w:shd w:val="clear" w:color="auto" w:fill="FFFFFF"/>
        <w:spacing w:after="0" w:line="240" w:lineRule="auto"/>
        <w:ind w:left="540"/>
        <w:textAlignment w:val="baseline"/>
        <w:rPr>
          <w:rFonts w:ascii="Comic Sans MS" w:eastAsia="Times New Roman" w:hAnsi="Comic Sans MS" w:cs="Helvetica"/>
          <w:sz w:val="24"/>
          <w:szCs w:val="24"/>
        </w:rPr>
      </w:pPr>
      <w:r w:rsidRPr="00AA0D06">
        <w:rPr>
          <w:rFonts w:ascii="Comic Sans MS" w:eastAsia="Times New Roman" w:hAnsi="Comic Sans MS" w:cs="Helvetica"/>
          <w:sz w:val="24"/>
          <w:szCs w:val="24"/>
        </w:rPr>
        <w:t xml:space="preserve">Java provides the Executor framework which is centered </w:t>
      </w:r>
      <w:proofErr w:type="gramStart"/>
      <w:r w:rsidRPr="00AA0D06">
        <w:rPr>
          <w:rFonts w:ascii="Comic Sans MS" w:eastAsia="Times New Roman" w:hAnsi="Comic Sans MS" w:cs="Helvetica"/>
          <w:sz w:val="24"/>
          <w:szCs w:val="24"/>
        </w:rPr>
        <w:t>around</w:t>
      </w:r>
      <w:proofErr w:type="gramEnd"/>
      <w:r w:rsidRPr="00AA0D06">
        <w:rPr>
          <w:rFonts w:ascii="Comic Sans MS" w:eastAsia="Times New Roman" w:hAnsi="Comic Sans MS" w:cs="Helvetica"/>
          <w:sz w:val="24"/>
          <w:szCs w:val="24"/>
        </w:rPr>
        <w:t xml:space="preserve"> the Executor interface, its sub-interface –</w:t>
      </w:r>
      <w:proofErr w:type="spellStart"/>
      <w:r w:rsidRPr="00AA0D06">
        <w:rPr>
          <w:rFonts w:ascii="Comic Sans MS" w:eastAsia="Times New Roman" w:hAnsi="Comic Sans MS" w:cs="Helvetica"/>
          <w:b/>
          <w:bCs/>
          <w:sz w:val="24"/>
          <w:szCs w:val="24"/>
          <w:bdr w:val="none" w:sz="0" w:space="0" w:color="auto" w:frame="1"/>
        </w:rPr>
        <w:t>ExecutorService</w:t>
      </w:r>
      <w:proofErr w:type="spellEnd"/>
      <w:r w:rsidRPr="00AA0D06">
        <w:rPr>
          <w:rFonts w:ascii="Comic Sans MS" w:eastAsia="Times New Roman" w:hAnsi="Comic Sans MS" w:cs="Helvetica"/>
          <w:sz w:val="24"/>
          <w:szCs w:val="24"/>
        </w:rPr>
        <w:t> and the class-</w:t>
      </w:r>
      <w:proofErr w:type="spellStart"/>
      <w:r w:rsidRPr="00AA0D06">
        <w:rPr>
          <w:rFonts w:ascii="Comic Sans MS" w:eastAsia="Times New Roman" w:hAnsi="Comic Sans MS" w:cs="Helvetica"/>
          <w:b/>
          <w:bCs/>
          <w:sz w:val="24"/>
          <w:szCs w:val="24"/>
          <w:bdr w:val="none" w:sz="0" w:space="0" w:color="auto" w:frame="1"/>
        </w:rPr>
        <w:t>ThreadPoolExecutor</w:t>
      </w:r>
      <w:proofErr w:type="spellEnd"/>
      <w:r w:rsidRPr="00AA0D06">
        <w:rPr>
          <w:rFonts w:ascii="Comic Sans MS" w:eastAsia="Times New Roman" w:hAnsi="Comic Sans MS" w:cs="Helvetica"/>
          <w:sz w:val="24"/>
          <w:szCs w:val="24"/>
        </w:rPr>
        <w:t>, which implements both of these interfaces. By using the executor, one only has to implement the Runnable objects and send them to the executor to execute.</w:t>
      </w:r>
    </w:p>
    <w:p w:rsidR="001524C5" w:rsidRPr="00AA0D06" w:rsidRDefault="001524C5" w:rsidP="002D724B">
      <w:pPr>
        <w:numPr>
          <w:ilvl w:val="0"/>
          <w:numId w:val="36"/>
        </w:numPr>
        <w:shd w:val="clear" w:color="auto" w:fill="FFFFFF"/>
        <w:spacing w:after="0" w:line="240" w:lineRule="auto"/>
        <w:ind w:left="540"/>
        <w:textAlignment w:val="baseline"/>
        <w:rPr>
          <w:rFonts w:ascii="Comic Sans MS" w:eastAsia="Times New Roman" w:hAnsi="Comic Sans MS" w:cs="Helvetica"/>
          <w:sz w:val="24"/>
          <w:szCs w:val="24"/>
        </w:rPr>
      </w:pPr>
      <w:r w:rsidRPr="00AA0D06">
        <w:rPr>
          <w:rFonts w:ascii="Comic Sans MS" w:eastAsia="Times New Roman" w:hAnsi="Comic Sans MS" w:cs="Helvetica"/>
          <w:sz w:val="24"/>
          <w:szCs w:val="24"/>
        </w:rPr>
        <w:t>They allow you to take advantage of threading, but focus on the tasks that you want the thread to perform, instead of thread mechanics.</w:t>
      </w:r>
    </w:p>
    <w:p w:rsidR="001524C5" w:rsidRPr="00AA0D06" w:rsidRDefault="001524C5" w:rsidP="002D724B">
      <w:pPr>
        <w:numPr>
          <w:ilvl w:val="0"/>
          <w:numId w:val="36"/>
        </w:numPr>
        <w:shd w:val="clear" w:color="auto" w:fill="FFFFFF"/>
        <w:spacing w:after="0" w:line="240" w:lineRule="auto"/>
        <w:ind w:left="540"/>
        <w:textAlignment w:val="baseline"/>
        <w:rPr>
          <w:rFonts w:ascii="Comic Sans MS" w:eastAsia="Times New Roman" w:hAnsi="Comic Sans MS" w:cs="Helvetica"/>
          <w:sz w:val="24"/>
          <w:szCs w:val="24"/>
        </w:rPr>
      </w:pPr>
      <w:r w:rsidRPr="00AA0D06">
        <w:rPr>
          <w:rFonts w:ascii="Comic Sans MS" w:eastAsia="Times New Roman" w:hAnsi="Comic Sans MS" w:cs="Helvetica"/>
          <w:sz w:val="24"/>
          <w:szCs w:val="24"/>
        </w:rPr>
        <w:t xml:space="preserve">To use thread pools, we first create </w:t>
      </w:r>
      <w:proofErr w:type="spellStart"/>
      <w:proofErr w:type="gramStart"/>
      <w:r w:rsidRPr="00AA0D06">
        <w:rPr>
          <w:rFonts w:ascii="Comic Sans MS" w:eastAsia="Times New Roman" w:hAnsi="Comic Sans MS" w:cs="Helvetica"/>
          <w:sz w:val="24"/>
          <w:szCs w:val="24"/>
        </w:rPr>
        <w:t>a</w:t>
      </w:r>
      <w:proofErr w:type="spellEnd"/>
      <w:proofErr w:type="gramEnd"/>
      <w:r w:rsidRPr="00AA0D06">
        <w:rPr>
          <w:rFonts w:ascii="Comic Sans MS" w:eastAsia="Times New Roman" w:hAnsi="Comic Sans MS" w:cs="Helvetica"/>
          <w:sz w:val="24"/>
          <w:szCs w:val="24"/>
        </w:rPr>
        <w:t xml:space="preserve"> object of </w:t>
      </w:r>
      <w:proofErr w:type="spellStart"/>
      <w:r w:rsidRPr="00AA0D06">
        <w:rPr>
          <w:rFonts w:ascii="Comic Sans MS" w:eastAsia="Times New Roman" w:hAnsi="Comic Sans MS" w:cs="Helvetica"/>
          <w:sz w:val="24"/>
          <w:szCs w:val="24"/>
        </w:rPr>
        <w:t>ExecutorService</w:t>
      </w:r>
      <w:proofErr w:type="spellEnd"/>
      <w:r w:rsidRPr="00AA0D06">
        <w:rPr>
          <w:rFonts w:ascii="Comic Sans MS" w:eastAsia="Times New Roman" w:hAnsi="Comic Sans MS" w:cs="Helvetica"/>
          <w:sz w:val="24"/>
          <w:szCs w:val="24"/>
        </w:rPr>
        <w:t xml:space="preserve"> and pass a set of tasks to it. </w:t>
      </w:r>
      <w:proofErr w:type="spellStart"/>
      <w:r w:rsidRPr="00AA0D06">
        <w:rPr>
          <w:rFonts w:ascii="Comic Sans MS" w:eastAsia="Times New Roman" w:hAnsi="Comic Sans MS" w:cs="Helvetica"/>
          <w:sz w:val="24"/>
          <w:szCs w:val="24"/>
        </w:rPr>
        <w:t>ThreadPoolExecutor</w:t>
      </w:r>
      <w:proofErr w:type="spellEnd"/>
      <w:r w:rsidRPr="00AA0D06">
        <w:rPr>
          <w:rFonts w:ascii="Comic Sans MS" w:eastAsia="Times New Roman" w:hAnsi="Comic Sans MS" w:cs="Helvetica"/>
          <w:sz w:val="24"/>
          <w:szCs w:val="24"/>
        </w:rPr>
        <w:t xml:space="preserve"> class allows </w:t>
      </w:r>
      <w:proofErr w:type="gramStart"/>
      <w:r w:rsidRPr="00AA0D06">
        <w:rPr>
          <w:rFonts w:ascii="Comic Sans MS" w:eastAsia="Times New Roman" w:hAnsi="Comic Sans MS" w:cs="Helvetica"/>
          <w:sz w:val="24"/>
          <w:szCs w:val="24"/>
        </w:rPr>
        <w:t>to set</w:t>
      </w:r>
      <w:proofErr w:type="gramEnd"/>
      <w:r w:rsidRPr="00AA0D06">
        <w:rPr>
          <w:rFonts w:ascii="Comic Sans MS" w:eastAsia="Times New Roman" w:hAnsi="Comic Sans MS" w:cs="Helvetica"/>
          <w:sz w:val="24"/>
          <w:szCs w:val="24"/>
        </w:rPr>
        <w:t xml:space="preserve"> the core and maximum pool </w:t>
      </w:r>
      <w:proofErr w:type="spellStart"/>
      <w:r w:rsidRPr="00AA0D06">
        <w:rPr>
          <w:rFonts w:ascii="Comic Sans MS" w:eastAsia="Times New Roman" w:hAnsi="Comic Sans MS" w:cs="Helvetica"/>
          <w:sz w:val="24"/>
          <w:szCs w:val="24"/>
        </w:rPr>
        <w:t>size.The</w:t>
      </w:r>
      <w:proofErr w:type="spellEnd"/>
      <w:r w:rsidRPr="00AA0D06">
        <w:rPr>
          <w:rFonts w:ascii="Comic Sans MS" w:eastAsia="Times New Roman" w:hAnsi="Comic Sans MS" w:cs="Helvetica"/>
          <w:sz w:val="24"/>
          <w:szCs w:val="24"/>
        </w:rPr>
        <w:t xml:space="preserve"> </w:t>
      </w:r>
      <w:proofErr w:type="spellStart"/>
      <w:r w:rsidRPr="00AA0D06">
        <w:rPr>
          <w:rFonts w:ascii="Comic Sans MS" w:eastAsia="Times New Roman" w:hAnsi="Comic Sans MS" w:cs="Helvetica"/>
          <w:sz w:val="24"/>
          <w:szCs w:val="24"/>
        </w:rPr>
        <w:t>runnables</w:t>
      </w:r>
      <w:proofErr w:type="spellEnd"/>
      <w:r w:rsidRPr="00AA0D06">
        <w:rPr>
          <w:rFonts w:ascii="Comic Sans MS" w:eastAsia="Times New Roman" w:hAnsi="Comic Sans MS" w:cs="Helvetica"/>
          <w:sz w:val="24"/>
          <w:szCs w:val="24"/>
        </w:rPr>
        <w:t xml:space="preserve"> that are run by a particular thread are executed sequentially.</w:t>
      </w:r>
    </w:p>
    <w:p w:rsidR="001524C5" w:rsidRPr="001524C5" w:rsidRDefault="001524C5" w:rsidP="002D724B">
      <w:pPr>
        <w:shd w:val="clear" w:color="auto" w:fill="FFFFFF"/>
        <w:spacing w:after="0" w:line="240" w:lineRule="auto"/>
        <w:ind w:left="540"/>
        <w:textAlignment w:val="baseline"/>
        <w:rPr>
          <w:rFonts w:ascii="Comic Sans MS" w:eastAsia="Times New Roman" w:hAnsi="Comic Sans MS" w:cs="Helvetica"/>
          <w:color w:val="000000"/>
          <w:sz w:val="23"/>
          <w:szCs w:val="23"/>
        </w:rPr>
      </w:pPr>
      <w:r w:rsidRPr="000C5E1C">
        <w:rPr>
          <w:rFonts w:ascii="Comic Sans MS" w:eastAsia="Times New Roman" w:hAnsi="Comic Sans MS" w:cs="Helvetica"/>
          <w:noProof/>
          <w:color w:val="EC4E20"/>
          <w:sz w:val="23"/>
          <w:szCs w:val="23"/>
          <w:bdr w:val="none" w:sz="0" w:space="0" w:color="auto" w:frame="1"/>
        </w:rPr>
        <w:drawing>
          <wp:inline distT="0" distB="0" distL="0" distR="0" wp14:anchorId="1EDC6484" wp14:editId="0808ECA8">
            <wp:extent cx="5441315" cy="3530600"/>
            <wp:effectExtent l="0" t="0" r="6985" b="0"/>
            <wp:docPr id="2" name="Picture 2" descr="TP Ini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 Ini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315" cy="3530600"/>
                    </a:xfrm>
                    <a:prstGeom prst="rect">
                      <a:avLst/>
                    </a:prstGeom>
                    <a:noFill/>
                    <a:ln>
                      <a:noFill/>
                    </a:ln>
                  </pic:spPr>
                </pic:pic>
              </a:graphicData>
            </a:graphic>
          </wp:inline>
        </w:drawing>
      </w:r>
    </w:p>
    <w:p w:rsidR="001524C5" w:rsidRPr="001524C5" w:rsidRDefault="001524C5" w:rsidP="002D724B">
      <w:pPr>
        <w:shd w:val="clear" w:color="auto" w:fill="FFFFFF"/>
        <w:spacing w:after="150" w:line="480" w:lineRule="auto"/>
        <w:ind w:left="540"/>
        <w:textAlignment w:val="baseline"/>
        <w:rPr>
          <w:rFonts w:ascii="Comic Sans MS" w:eastAsia="Times New Roman" w:hAnsi="Comic Sans MS" w:cs="Helvetica"/>
          <w:i/>
          <w:iCs/>
          <w:color w:val="666666"/>
          <w:sz w:val="18"/>
          <w:szCs w:val="18"/>
        </w:rPr>
      </w:pPr>
      <w:r w:rsidRPr="001524C5">
        <w:rPr>
          <w:rFonts w:ascii="Comic Sans MS" w:eastAsia="Times New Roman" w:hAnsi="Comic Sans MS" w:cs="Helvetica"/>
          <w:i/>
          <w:iCs/>
          <w:color w:val="666666"/>
          <w:sz w:val="18"/>
          <w:szCs w:val="18"/>
        </w:rPr>
        <w:t>Thread Pool Initialization with size = 3 threads. Task Queue = 5 Runnable Objects</w:t>
      </w:r>
    </w:p>
    <w:p w:rsidR="001524C5" w:rsidRPr="000C5E1C" w:rsidRDefault="001524C5" w:rsidP="002D724B">
      <w:pPr>
        <w:spacing w:after="0" w:line="345" w:lineRule="atLeast"/>
        <w:ind w:left="300"/>
        <w:rPr>
          <w:rFonts w:ascii="Comic Sans MS" w:eastAsia="Times New Roman" w:hAnsi="Comic Sans MS" w:cs="Times New Roman"/>
          <w:color w:val="000000"/>
          <w:sz w:val="20"/>
          <w:szCs w:val="20"/>
        </w:rPr>
      </w:pPr>
    </w:p>
    <w:p w:rsidR="005E7731" w:rsidRPr="000C5E1C" w:rsidRDefault="005E7731" w:rsidP="002D724B">
      <w:pPr>
        <w:pStyle w:val="ListParagraph"/>
        <w:spacing w:line="240" w:lineRule="auto"/>
        <w:rPr>
          <w:rFonts w:ascii="Comic Sans MS" w:eastAsia="Calibri" w:hAnsi="Comic Sans MS" w:cs="Calibri"/>
          <w:b/>
          <w:color w:val="FF0000"/>
          <w:sz w:val="36"/>
          <w:szCs w:val="36"/>
        </w:rPr>
      </w:pPr>
    </w:p>
    <w:p w:rsidR="002A7802" w:rsidRDefault="002A7802" w:rsidP="002D724B">
      <w:pPr>
        <w:spacing w:line="240" w:lineRule="auto"/>
        <w:rPr>
          <w:rFonts w:ascii="Comic Sans MS" w:eastAsia="Calibri" w:hAnsi="Comic Sans MS" w:cs="Calibri"/>
          <w:b/>
          <w:color w:val="FF0000"/>
          <w:sz w:val="36"/>
          <w:szCs w:val="36"/>
        </w:rPr>
      </w:pPr>
    </w:p>
    <w:p w:rsidR="002A7802" w:rsidRDefault="002A7802" w:rsidP="002D724B">
      <w:pPr>
        <w:spacing w:line="240" w:lineRule="auto"/>
        <w:rPr>
          <w:rFonts w:ascii="Comic Sans MS" w:eastAsia="Calibri" w:hAnsi="Comic Sans MS" w:cs="Calibri"/>
          <w:b/>
          <w:color w:val="FF0000"/>
          <w:sz w:val="36"/>
          <w:szCs w:val="36"/>
        </w:rPr>
      </w:pPr>
    </w:p>
    <w:p w:rsidR="004E1925" w:rsidRPr="000C5E1C" w:rsidRDefault="004E1925" w:rsidP="002D724B">
      <w:pPr>
        <w:spacing w:line="240" w:lineRule="auto"/>
        <w:rPr>
          <w:rFonts w:ascii="Comic Sans MS" w:eastAsia="Calibri" w:hAnsi="Comic Sans MS" w:cs="Calibri"/>
          <w:b/>
          <w:color w:val="FF0000"/>
          <w:sz w:val="36"/>
          <w:szCs w:val="36"/>
        </w:rPr>
      </w:pPr>
      <w:r w:rsidRPr="000C5E1C">
        <w:rPr>
          <w:rFonts w:ascii="Comic Sans MS" w:eastAsia="Calibri" w:hAnsi="Comic Sans MS" w:cs="Calibri"/>
          <w:b/>
          <w:color w:val="FF0000"/>
          <w:sz w:val="36"/>
          <w:szCs w:val="36"/>
        </w:rPr>
        <w:lastRenderedPageBreak/>
        <w:t>Exception Handling:</w:t>
      </w:r>
    </w:p>
    <w:p w:rsidR="004E1925" w:rsidRPr="000C5E1C" w:rsidRDefault="004E1925" w:rsidP="002D724B">
      <w:pPr>
        <w:spacing w:before="360" w:after="0" w:line="240" w:lineRule="auto"/>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 xml:space="preserve"> What is Exception &amp; Exception Handling in Java?</w:t>
      </w:r>
    </w:p>
    <w:p w:rsidR="004E1925" w:rsidRPr="000C5E1C" w:rsidRDefault="004E1925" w:rsidP="002D724B">
      <w:pPr>
        <w:spacing w:before="360"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Exception is an error event that can happen during the execution of a program and disrupts its normal flow. Java provides a robust and object oriented way to handle exception scenarios, known as </w:t>
      </w:r>
      <w:r w:rsidRPr="000C5E1C">
        <w:rPr>
          <w:rFonts w:ascii="Comic Sans MS" w:eastAsia="Calibri" w:hAnsi="Comic Sans MS" w:cs="Calibri"/>
          <w:b/>
          <w:sz w:val="24"/>
        </w:rPr>
        <w:t>Java Exception Handling</w:t>
      </w:r>
      <w:r w:rsidRPr="000C5E1C">
        <w:rPr>
          <w:rFonts w:ascii="Comic Sans MS" w:eastAsia="Calibri" w:hAnsi="Comic Sans MS" w:cs="Calibri"/>
          <w:sz w:val="24"/>
        </w:rPr>
        <w:t>.</w:t>
      </w:r>
    </w:p>
    <w:p w:rsidR="004E1925" w:rsidRPr="000C5E1C" w:rsidRDefault="004E1925" w:rsidP="002D724B">
      <w:pPr>
        <w:spacing w:before="360" w:after="0" w:line="240" w:lineRule="auto"/>
        <w:rPr>
          <w:rFonts w:ascii="Comic Sans MS" w:eastAsia="Calibri" w:hAnsi="Comic Sans MS" w:cs="Calibri"/>
          <w:b/>
          <w:color w:val="0070C0"/>
          <w:sz w:val="36"/>
          <w:szCs w:val="36"/>
        </w:rPr>
      </w:pPr>
      <w:r w:rsidRPr="000C5E1C">
        <w:rPr>
          <w:rFonts w:ascii="Comic Sans MS" w:eastAsia="Calibri" w:hAnsi="Comic Sans MS" w:cs="Calibri"/>
          <w:sz w:val="24"/>
        </w:rPr>
        <w:t xml:space="preserve"> </w:t>
      </w:r>
      <w:r w:rsidRPr="000C5E1C">
        <w:rPr>
          <w:rFonts w:ascii="Comic Sans MS" w:eastAsia="Calibri" w:hAnsi="Comic Sans MS" w:cs="Calibri"/>
          <w:b/>
          <w:color w:val="0070C0"/>
          <w:sz w:val="36"/>
          <w:szCs w:val="36"/>
        </w:rPr>
        <w:t>What are the Exception Handling Keywords in Java?</w:t>
      </w:r>
    </w:p>
    <w:p w:rsidR="004E1925" w:rsidRPr="000C5E1C" w:rsidRDefault="004E1925" w:rsidP="002D724B">
      <w:pPr>
        <w:spacing w:before="360"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Java provides specific keywords for exception handling purposes,</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proofErr w:type="gramStart"/>
      <w:r w:rsidRPr="000C5E1C">
        <w:rPr>
          <w:rFonts w:ascii="Comic Sans MS" w:eastAsia="Calibri" w:hAnsi="Comic Sans MS" w:cs="Calibri"/>
          <w:b/>
          <w:sz w:val="24"/>
        </w:rPr>
        <w:t>1.</w:t>
      </w:r>
      <w:r w:rsidRPr="000C5E1C">
        <w:rPr>
          <w:rFonts w:ascii="Comic Sans MS" w:eastAsia="Calibri" w:hAnsi="Comic Sans MS" w:cs="Calibri"/>
          <w:b/>
          <w:color w:val="0070C0"/>
          <w:sz w:val="24"/>
        </w:rPr>
        <w:t>throw</w:t>
      </w:r>
      <w:proofErr w:type="gramEnd"/>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We know that if any exception occurs, an exception object is getting created and then Java runtime starts processing to handle them. Sometime we might want to generate exception explicitly in our code, for example in a user authentication program we should throw exception to client if the password is null. </w:t>
      </w:r>
      <w:proofErr w:type="gramStart"/>
      <w:r w:rsidRPr="000C5E1C">
        <w:rPr>
          <w:rFonts w:ascii="Comic Sans MS" w:eastAsia="Calibri" w:hAnsi="Comic Sans MS" w:cs="Calibri"/>
          <w:b/>
          <w:color w:val="0070C0"/>
          <w:sz w:val="24"/>
        </w:rPr>
        <w:t>throw</w:t>
      </w:r>
      <w:proofErr w:type="gramEnd"/>
      <w:r w:rsidRPr="000C5E1C">
        <w:rPr>
          <w:rFonts w:ascii="Comic Sans MS" w:eastAsia="Calibri" w:hAnsi="Comic Sans MS" w:cs="Calibri"/>
          <w:sz w:val="24"/>
        </w:rPr>
        <w:t xml:space="preserve"> keyword is used to throw exception to the runtime to handle it.</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b/>
          <w:sz w:val="24"/>
        </w:rPr>
        <w:t>2.</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throws</w:t>
      </w:r>
      <w:proofErr w:type="gramEnd"/>
      <w:r w:rsidRPr="000C5E1C">
        <w:rPr>
          <w:rFonts w:ascii="Comic Sans MS" w:eastAsia="Calibri" w:hAnsi="Comic Sans MS" w:cs="Calibri"/>
          <w:color w:val="0070C0"/>
          <w:sz w:val="24"/>
        </w:rPr>
        <w:t xml:space="preserve"> – </w:t>
      </w:r>
      <w:r w:rsidRPr="000C5E1C">
        <w:rPr>
          <w:rFonts w:ascii="Comic Sans MS" w:eastAsia="Calibri" w:hAnsi="Comic Sans MS" w:cs="Calibri"/>
          <w:sz w:val="24"/>
        </w:rPr>
        <w:t>When we are throwing any exception in a method and not handling it, then we need to use</w:t>
      </w:r>
      <w:r w:rsidRPr="000C5E1C">
        <w:rPr>
          <w:rFonts w:ascii="Comic Sans MS" w:eastAsia="Calibri" w:hAnsi="Comic Sans MS" w:cs="Calibri"/>
          <w:color w:val="0070C0"/>
          <w:sz w:val="24"/>
        </w:rPr>
        <w:t xml:space="preserve"> </w:t>
      </w:r>
      <w:r w:rsidRPr="000C5E1C">
        <w:rPr>
          <w:rFonts w:ascii="Comic Sans MS" w:eastAsia="Calibri" w:hAnsi="Comic Sans MS" w:cs="Calibri"/>
          <w:b/>
          <w:color w:val="0070C0"/>
          <w:sz w:val="24"/>
        </w:rPr>
        <w:t>throws</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keyword in method signature to let caller program know the exceptions that might be thrown by the method. The caller method might handle these exceptions or propagate it to </w:t>
      </w:r>
      <w:proofErr w:type="spellStart"/>
      <w:proofErr w:type="gramStart"/>
      <w:r w:rsidRPr="000C5E1C">
        <w:rPr>
          <w:rFonts w:ascii="Comic Sans MS" w:eastAsia="Calibri" w:hAnsi="Comic Sans MS" w:cs="Calibri"/>
          <w:sz w:val="24"/>
        </w:rPr>
        <w:t>it’s</w:t>
      </w:r>
      <w:proofErr w:type="spellEnd"/>
      <w:proofErr w:type="gramEnd"/>
      <w:r w:rsidRPr="000C5E1C">
        <w:rPr>
          <w:rFonts w:ascii="Comic Sans MS" w:eastAsia="Calibri" w:hAnsi="Comic Sans MS" w:cs="Calibri"/>
          <w:sz w:val="24"/>
        </w:rPr>
        <w:t xml:space="preserve"> caller method using throws keyword. We can provide multiple exceptions in the throws clause and it can be used with </w:t>
      </w:r>
      <w:proofErr w:type="gramStart"/>
      <w:r w:rsidRPr="000C5E1C">
        <w:rPr>
          <w:rFonts w:ascii="Comic Sans MS" w:eastAsia="Calibri" w:hAnsi="Comic Sans MS" w:cs="Calibri"/>
          <w:sz w:val="24"/>
        </w:rPr>
        <w:t>main(</w:t>
      </w:r>
      <w:proofErr w:type="gramEnd"/>
      <w:r w:rsidRPr="000C5E1C">
        <w:rPr>
          <w:rFonts w:ascii="Comic Sans MS" w:eastAsia="Calibri" w:hAnsi="Comic Sans MS" w:cs="Calibri"/>
          <w:sz w:val="24"/>
        </w:rPr>
        <w:t>) method also.</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b/>
          <w:sz w:val="24"/>
        </w:rPr>
        <w:t>3.</w:t>
      </w:r>
      <w:r w:rsidRPr="000C5E1C">
        <w:rPr>
          <w:rFonts w:ascii="Comic Sans MS" w:eastAsia="Calibri" w:hAnsi="Comic Sans MS" w:cs="Calibri"/>
          <w:b/>
          <w:sz w:val="24"/>
        </w:rPr>
        <w:tab/>
      </w:r>
      <w:r w:rsidRPr="000C5E1C">
        <w:rPr>
          <w:rFonts w:ascii="Comic Sans MS" w:eastAsia="Calibri" w:hAnsi="Comic Sans MS" w:cs="Calibri"/>
          <w:b/>
          <w:color w:val="0070C0"/>
          <w:sz w:val="24"/>
        </w:rPr>
        <w:t>try-catch</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We use try-catch block for exception handling in our code. </w:t>
      </w:r>
      <w:proofErr w:type="gramStart"/>
      <w:r w:rsidRPr="000C5E1C">
        <w:rPr>
          <w:rFonts w:ascii="Comic Sans MS" w:eastAsia="Calibri" w:hAnsi="Comic Sans MS" w:cs="Calibri"/>
          <w:sz w:val="24"/>
        </w:rPr>
        <w:t>try</w:t>
      </w:r>
      <w:proofErr w:type="gramEnd"/>
      <w:r w:rsidRPr="000C5E1C">
        <w:rPr>
          <w:rFonts w:ascii="Comic Sans MS" w:eastAsia="Calibri" w:hAnsi="Comic Sans MS" w:cs="Calibri"/>
          <w:sz w:val="24"/>
        </w:rPr>
        <w:t xml:space="preserve"> is the start of the block and catch is at the end of try block to handle the exceptions. We can have multiple catch blocks with a try and try-catch block can be nested also. </w:t>
      </w:r>
      <w:proofErr w:type="gramStart"/>
      <w:r w:rsidRPr="000C5E1C">
        <w:rPr>
          <w:rFonts w:ascii="Comic Sans MS" w:eastAsia="Calibri" w:hAnsi="Comic Sans MS" w:cs="Calibri"/>
          <w:sz w:val="24"/>
        </w:rPr>
        <w:t>catch</w:t>
      </w:r>
      <w:proofErr w:type="gramEnd"/>
      <w:r w:rsidRPr="000C5E1C">
        <w:rPr>
          <w:rFonts w:ascii="Comic Sans MS" w:eastAsia="Calibri" w:hAnsi="Comic Sans MS" w:cs="Calibri"/>
          <w:sz w:val="24"/>
        </w:rPr>
        <w:t xml:space="preserve"> block requires a parameter that should be of type Exception.</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b/>
          <w:sz w:val="24"/>
        </w:rPr>
        <w:t>4.</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finally</w:t>
      </w:r>
      <w:proofErr w:type="gramEnd"/>
      <w:r w:rsidRPr="000C5E1C">
        <w:rPr>
          <w:rFonts w:ascii="Comic Sans MS" w:eastAsia="Calibri" w:hAnsi="Comic Sans MS" w:cs="Calibri"/>
          <w:color w:val="0070C0"/>
          <w:sz w:val="24"/>
        </w:rPr>
        <w:t xml:space="preserve"> – </w:t>
      </w:r>
      <w:r w:rsidRPr="000C5E1C">
        <w:rPr>
          <w:rFonts w:ascii="Comic Sans MS" w:eastAsia="Calibri" w:hAnsi="Comic Sans MS" w:cs="Calibri"/>
          <w:sz w:val="24"/>
        </w:rPr>
        <w:t xml:space="preserve">finally block is optional and can be used only with try-catch block. Since exception halts the process of execution, we might have some resources open that will not get closed, so we can use finally block. </w:t>
      </w:r>
      <w:proofErr w:type="gramStart"/>
      <w:r w:rsidRPr="000C5E1C">
        <w:rPr>
          <w:rFonts w:ascii="Comic Sans MS" w:eastAsia="Calibri" w:hAnsi="Comic Sans MS" w:cs="Calibri"/>
          <w:sz w:val="24"/>
        </w:rPr>
        <w:t>finally</w:t>
      </w:r>
      <w:proofErr w:type="gramEnd"/>
      <w:r w:rsidRPr="000C5E1C">
        <w:rPr>
          <w:rFonts w:ascii="Comic Sans MS" w:eastAsia="Calibri" w:hAnsi="Comic Sans MS" w:cs="Calibri"/>
          <w:sz w:val="24"/>
        </w:rPr>
        <w:t xml:space="preserve"> block gets executed always, whether exception occurred or not.</w:t>
      </w:r>
    </w:p>
    <w:p w:rsidR="002D724B" w:rsidRDefault="004E1925" w:rsidP="002D724B">
      <w:pPr>
        <w:tabs>
          <w:tab w:val="left" w:pos="3907"/>
          <w:tab w:val="left" w:pos="4691"/>
        </w:tabs>
        <w:spacing w:before="360" w:after="0" w:line="240" w:lineRule="auto"/>
        <w:rPr>
          <w:rFonts w:ascii="Comic Sans MS" w:eastAsia="Calibri" w:hAnsi="Comic Sans MS" w:cs="Calibri"/>
          <w:sz w:val="24"/>
        </w:rPr>
      </w:pPr>
      <w:r w:rsidRPr="000C5E1C">
        <w:rPr>
          <w:rFonts w:ascii="Comic Sans MS" w:eastAsia="Calibri" w:hAnsi="Comic Sans MS" w:cs="Calibri"/>
          <w:sz w:val="24"/>
        </w:rPr>
        <w:t xml:space="preserve">    </w:t>
      </w:r>
    </w:p>
    <w:p w:rsidR="004E1925" w:rsidRPr="000C5E1C" w:rsidRDefault="004E1925" w:rsidP="002D724B">
      <w:pPr>
        <w:tabs>
          <w:tab w:val="left" w:pos="3907"/>
          <w:tab w:val="left" w:pos="4691"/>
        </w:tabs>
        <w:spacing w:before="360" w:after="0" w:line="240" w:lineRule="auto"/>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Explain Java Exception Hierarchy?</w:t>
      </w:r>
      <w:r w:rsidRPr="000C5E1C">
        <w:rPr>
          <w:rFonts w:ascii="Comic Sans MS" w:eastAsia="Calibri" w:hAnsi="Comic Sans MS" w:cs="Calibri"/>
          <w:b/>
          <w:color w:val="0070C0"/>
          <w:sz w:val="36"/>
          <w:szCs w:val="36"/>
        </w:rPr>
        <w:tab/>
      </w:r>
    </w:p>
    <w:p w:rsidR="004E1925" w:rsidRPr="000C5E1C" w:rsidRDefault="004E1925" w:rsidP="002D724B">
      <w:pPr>
        <w:spacing w:after="0" w:line="240" w:lineRule="auto"/>
        <w:rPr>
          <w:rFonts w:ascii="Comic Sans MS" w:eastAsia="Calibri" w:hAnsi="Comic Sans MS" w:cs="Calibri"/>
          <w:sz w:val="24"/>
        </w:rPr>
      </w:pPr>
      <w:r w:rsidRPr="000C5E1C">
        <w:rPr>
          <w:rFonts w:ascii="Comic Sans MS" w:eastAsia="Calibri" w:hAnsi="Comic Sans MS" w:cs="Calibri"/>
          <w:sz w:val="24"/>
        </w:rPr>
        <w:lastRenderedPageBreak/>
        <w:t xml:space="preserve">   When any exception is raised an </w:t>
      </w:r>
      <w:r w:rsidRPr="000C5E1C">
        <w:rPr>
          <w:rFonts w:ascii="Comic Sans MS" w:eastAsia="Calibri" w:hAnsi="Comic Sans MS" w:cs="Calibri"/>
          <w:b/>
          <w:sz w:val="24"/>
        </w:rPr>
        <w:t>exception object</w:t>
      </w:r>
      <w:r w:rsidRPr="000C5E1C">
        <w:rPr>
          <w:rFonts w:ascii="Comic Sans MS" w:eastAsia="Calibri" w:hAnsi="Comic Sans MS" w:cs="Calibri"/>
          <w:sz w:val="24"/>
        </w:rPr>
        <w:t xml:space="preserve"> is getting created. Java     Exceptions are hierarchical and inheritance is used to categorize different types of exceptions.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is the parent class of Java Exceptions Hierarchy and it has two child objects – Error and Exception. Exceptions are further divided into checked exceptions and runtime exception.</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1.</w:t>
      </w:r>
      <w:r w:rsidRPr="000C5E1C">
        <w:rPr>
          <w:rFonts w:ascii="Comic Sans MS" w:eastAsia="Calibri" w:hAnsi="Comic Sans MS" w:cs="Calibri"/>
          <w:b/>
          <w:sz w:val="24"/>
        </w:rPr>
        <w:tab/>
      </w:r>
      <w:r w:rsidRPr="000C5E1C">
        <w:rPr>
          <w:rFonts w:ascii="Comic Sans MS" w:eastAsia="Calibri" w:hAnsi="Comic Sans MS" w:cs="Calibri"/>
          <w:b/>
          <w:color w:val="0070C0"/>
          <w:sz w:val="24"/>
        </w:rPr>
        <w:t>Errors</w:t>
      </w:r>
      <w:r w:rsidRPr="000C5E1C">
        <w:rPr>
          <w:rFonts w:ascii="Comic Sans MS" w:eastAsia="Calibri" w:hAnsi="Comic Sans MS" w:cs="Calibri"/>
          <w:color w:val="0070C0"/>
          <w:sz w:val="24"/>
        </w:rPr>
        <w:t>:</w:t>
      </w:r>
      <w:r w:rsidRPr="000C5E1C">
        <w:rPr>
          <w:rFonts w:ascii="Comic Sans MS" w:eastAsia="Calibri" w:hAnsi="Comic Sans MS" w:cs="Calibri"/>
          <w:sz w:val="24"/>
        </w:rPr>
        <w:t xml:space="preserve"> Errors are exceptional scenarios that are out of scope of application and it’s not possible to anticipate and recover from them, for example hardware failure, JVM crash or out of memory error. That’s why we have a separate hierarchy of errors and we should not try to handle these situations. Some of the common Errors are </w:t>
      </w:r>
      <w:proofErr w:type="spellStart"/>
      <w:r w:rsidRPr="000C5E1C">
        <w:rPr>
          <w:rFonts w:ascii="Comic Sans MS" w:eastAsia="Calibri" w:hAnsi="Comic Sans MS" w:cs="Calibri"/>
          <w:sz w:val="24"/>
        </w:rPr>
        <w:t>OutOfMemoryError</w:t>
      </w:r>
      <w:proofErr w:type="spellEnd"/>
      <w:r w:rsidRPr="000C5E1C">
        <w:rPr>
          <w:rFonts w:ascii="Comic Sans MS" w:eastAsia="Calibri" w:hAnsi="Comic Sans MS" w:cs="Calibri"/>
          <w:sz w:val="24"/>
        </w:rPr>
        <w:t xml:space="preserve"> and </w:t>
      </w:r>
      <w:proofErr w:type="spellStart"/>
      <w:r w:rsidRPr="000C5E1C">
        <w:rPr>
          <w:rFonts w:ascii="Comic Sans MS" w:eastAsia="Calibri" w:hAnsi="Comic Sans MS" w:cs="Calibri"/>
          <w:sz w:val="24"/>
        </w:rPr>
        <w:t>StackOverflowError</w:t>
      </w:r>
      <w:proofErr w:type="spellEnd"/>
      <w:r w:rsidRPr="000C5E1C">
        <w:rPr>
          <w:rFonts w:ascii="Comic Sans MS" w:eastAsia="Calibri" w:hAnsi="Comic Sans MS" w:cs="Calibri"/>
          <w:sz w:val="24"/>
        </w:rPr>
        <w:t>.</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2.</w:t>
      </w:r>
      <w:r w:rsidRPr="000C5E1C">
        <w:rPr>
          <w:rFonts w:ascii="Comic Sans MS" w:eastAsia="Calibri" w:hAnsi="Comic Sans MS" w:cs="Calibri"/>
          <w:b/>
          <w:sz w:val="24"/>
        </w:rPr>
        <w:tab/>
      </w:r>
      <w:r w:rsidRPr="000C5E1C">
        <w:rPr>
          <w:rFonts w:ascii="Comic Sans MS" w:eastAsia="Calibri" w:hAnsi="Comic Sans MS" w:cs="Calibri"/>
          <w:b/>
          <w:color w:val="0070C0"/>
          <w:sz w:val="24"/>
        </w:rPr>
        <w:t>Checked Exceptions</w:t>
      </w:r>
      <w:r w:rsidRPr="000C5E1C">
        <w:rPr>
          <w:rFonts w:ascii="Comic Sans MS" w:eastAsia="Calibri" w:hAnsi="Comic Sans MS" w:cs="Calibri"/>
          <w:sz w:val="24"/>
        </w:rPr>
        <w:t xml:space="preserve">: Checked Exceptions are exceptional scenarios that we can anticipate in a program and try to recover from it, for example </w:t>
      </w:r>
      <w:proofErr w:type="spellStart"/>
      <w:r w:rsidRPr="000C5E1C">
        <w:rPr>
          <w:rFonts w:ascii="Comic Sans MS" w:eastAsia="Calibri" w:hAnsi="Comic Sans MS" w:cs="Calibri"/>
          <w:sz w:val="24"/>
        </w:rPr>
        <w:t>FileNotFoundException</w:t>
      </w:r>
      <w:proofErr w:type="spellEnd"/>
      <w:r w:rsidRPr="000C5E1C">
        <w:rPr>
          <w:rFonts w:ascii="Comic Sans MS" w:eastAsia="Calibri" w:hAnsi="Comic Sans MS" w:cs="Calibri"/>
          <w:sz w:val="24"/>
        </w:rPr>
        <w:t>. We should catch this exception and provide useful message to user and log it properly for debugging purpose. Exception is the parent class of all Checked Exceptions and if we are throwing a checked exception, we must catch it in the same method or we have to propagate it to the caller using throws keyword.</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3.</w:t>
      </w:r>
      <w:r w:rsidRPr="000C5E1C">
        <w:rPr>
          <w:rFonts w:ascii="Comic Sans MS" w:eastAsia="Calibri" w:hAnsi="Comic Sans MS" w:cs="Calibri"/>
          <w:b/>
          <w:sz w:val="24"/>
        </w:rPr>
        <w:tab/>
      </w:r>
      <w:r w:rsidRPr="000C5E1C">
        <w:rPr>
          <w:rFonts w:ascii="Comic Sans MS" w:eastAsia="Calibri" w:hAnsi="Comic Sans MS" w:cs="Calibri"/>
          <w:b/>
          <w:color w:val="0070C0"/>
          <w:sz w:val="24"/>
        </w:rPr>
        <w:t>Runtime Exception</w:t>
      </w:r>
      <w:r w:rsidRPr="000C5E1C">
        <w:rPr>
          <w:rFonts w:ascii="Comic Sans MS" w:eastAsia="Calibri" w:hAnsi="Comic Sans MS" w:cs="Calibri"/>
          <w:sz w:val="24"/>
        </w:rPr>
        <w:t xml:space="preserve">: Runtime Exceptions are cause by bad programming, for example trying to retrieve an element from the Array. We should check the length of array first before trying to retrieve the element otherwise it might throw </w:t>
      </w:r>
      <w:proofErr w:type="spellStart"/>
      <w:r w:rsidRPr="000C5E1C">
        <w:rPr>
          <w:rFonts w:ascii="Comic Sans MS" w:eastAsia="Calibri" w:hAnsi="Comic Sans MS" w:cs="Calibri"/>
          <w:sz w:val="24"/>
        </w:rPr>
        <w:t>ArrayIndexOutOfBoundException</w:t>
      </w:r>
      <w:proofErr w:type="spellEnd"/>
      <w:r w:rsidRPr="000C5E1C">
        <w:rPr>
          <w:rFonts w:ascii="Comic Sans MS" w:eastAsia="Calibri" w:hAnsi="Comic Sans MS" w:cs="Calibri"/>
          <w:sz w:val="24"/>
        </w:rPr>
        <w:t xml:space="preserve"> at runtime. </w:t>
      </w:r>
      <w:proofErr w:type="spellStart"/>
      <w:r w:rsidRPr="000C5E1C">
        <w:rPr>
          <w:rFonts w:ascii="Comic Sans MS" w:eastAsia="Calibri" w:hAnsi="Comic Sans MS" w:cs="Calibri"/>
          <w:sz w:val="24"/>
        </w:rPr>
        <w:t>RuntimeException</w:t>
      </w:r>
      <w:proofErr w:type="spellEnd"/>
      <w:r w:rsidRPr="000C5E1C">
        <w:rPr>
          <w:rFonts w:ascii="Comic Sans MS" w:eastAsia="Calibri" w:hAnsi="Comic Sans MS" w:cs="Calibri"/>
          <w:sz w:val="24"/>
        </w:rPr>
        <w:t xml:space="preserve"> is the parent class of all runtime exceptions. If we are throwing any runtime exception in a method, it’s not required to specify them in the method signature throws clause. Runtime exceptions can be avoided with better programming.</w:t>
      </w:r>
    </w:p>
    <w:p w:rsidR="000912FB" w:rsidRPr="000C5E1C" w:rsidRDefault="004E1925" w:rsidP="002D724B">
      <w:pPr>
        <w:spacing w:after="0" w:line="240" w:lineRule="auto"/>
        <w:ind w:left="360"/>
        <w:rPr>
          <w:rFonts w:ascii="Comic Sans MS" w:eastAsia="Calibri" w:hAnsi="Comic Sans MS" w:cs="Calibri"/>
          <w:sz w:val="24"/>
        </w:rPr>
      </w:pPr>
      <w:r w:rsidRPr="000C5E1C">
        <w:rPr>
          <w:rFonts w:ascii="Comic Sans MS" w:hAnsi="Comic Sans MS"/>
        </w:rPr>
        <w:object w:dxaOrig="6750" w:dyaOrig="3255">
          <v:rect id="rectole0000000000" o:spid="_x0000_i1025" style="width:337.2pt;height:162.55pt" o:ole="" o:preferrelative="t" stroked="f">
            <v:imagedata r:id="rId14" o:title=""/>
          </v:rect>
          <o:OLEObject Type="Embed" ProgID="StaticMetafile" ShapeID="rectole0000000000" DrawAspect="Content" ObjectID="_1576918940" r:id="rId15"/>
        </w:object>
      </w:r>
    </w:p>
    <w:p w:rsidR="004E1925" w:rsidRPr="000C5E1C" w:rsidRDefault="000912FB" w:rsidP="002D724B">
      <w:pPr>
        <w:spacing w:after="0" w:line="240" w:lineRule="auto"/>
        <w:ind w:left="360"/>
        <w:rPr>
          <w:rFonts w:ascii="Comic Sans MS" w:eastAsia="Calibri" w:hAnsi="Comic Sans MS" w:cs="Calibri"/>
          <w:sz w:val="24"/>
        </w:rPr>
      </w:pPr>
      <w:r w:rsidRPr="000C5E1C">
        <w:rPr>
          <w:rFonts w:ascii="Comic Sans MS" w:eastAsia="Calibri" w:hAnsi="Comic Sans MS" w:cs="Calibri"/>
          <w:b/>
          <w:color w:val="0070C0"/>
          <w:sz w:val="36"/>
          <w:szCs w:val="36"/>
        </w:rPr>
        <w:t xml:space="preserve">What </w:t>
      </w:r>
      <w:r w:rsidR="004E1925" w:rsidRPr="000C5E1C">
        <w:rPr>
          <w:rFonts w:ascii="Comic Sans MS" w:eastAsia="Calibri" w:hAnsi="Comic Sans MS" w:cs="Calibri"/>
          <w:b/>
          <w:color w:val="0070C0"/>
          <w:sz w:val="36"/>
          <w:szCs w:val="36"/>
        </w:rPr>
        <w:t>are important methods of Java Exception Class?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 xml:space="preserve">Some of the useful methods of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class are;</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1.</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public</w:t>
      </w:r>
      <w:proofErr w:type="gramEnd"/>
      <w:r w:rsidRPr="000C5E1C">
        <w:rPr>
          <w:rFonts w:ascii="Comic Sans MS" w:eastAsia="Calibri" w:hAnsi="Comic Sans MS" w:cs="Calibri"/>
          <w:b/>
          <w:color w:val="0070C0"/>
          <w:sz w:val="24"/>
        </w:rPr>
        <w:t xml:space="preserve"> String </w:t>
      </w:r>
      <w:proofErr w:type="spellStart"/>
      <w:r w:rsidRPr="000C5E1C">
        <w:rPr>
          <w:rFonts w:ascii="Comic Sans MS" w:eastAsia="Calibri" w:hAnsi="Comic Sans MS" w:cs="Calibri"/>
          <w:b/>
          <w:color w:val="0070C0"/>
          <w:sz w:val="24"/>
        </w:rPr>
        <w:t>getMessage</w:t>
      </w:r>
      <w:proofErr w:type="spellEnd"/>
      <w:r w:rsidRPr="000C5E1C">
        <w:rPr>
          <w:rFonts w:ascii="Comic Sans MS" w:eastAsia="Calibri" w:hAnsi="Comic Sans MS" w:cs="Calibri"/>
          <w:b/>
          <w:color w:val="0070C0"/>
          <w:sz w:val="24"/>
        </w:rPr>
        <w:t>()</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This method returns the message String of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and the message can be provided while creating the exception through </w:t>
      </w:r>
      <w:proofErr w:type="spellStart"/>
      <w:r w:rsidRPr="000C5E1C">
        <w:rPr>
          <w:rFonts w:ascii="Comic Sans MS" w:eastAsia="Calibri" w:hAnsi="Comic Sans MS" w:cs="Calibri"/>
          <w:sz w:val="24"/>
        </w:rPr>
        <w:t>it’s</w:t>
      </w:r>
      <w:proofErr w:type="spellEnd"/>
      <w:r w:rsidRPr="000C5E1C">
        <w:rPr>
          <w:rFonts w:ascii="Comic Sans MS" w:eastAsia="Calibri" w:hAnsi="Comic Sans MS" w:cs="Calibri"/>
          <w:sz w:val="24"/>
        </w:rPr>
        <w:t xml:space="preserve"> constructor.</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2.</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public</w:t>
      </w:r>
      <w:proofErr w:type="gramEnd"/>
      <w:r w:rsidRPr="000C5E1C">
        <w:rPr>
          <w:rFonts w:ascii="Comic Sans MS" w:eastAsia="Calibri" w:hAnsi="Comic Sans MS" w:cs="Calibri"/>
          <w:b/>
          <w:color w:val="0070C0"/>
          <w:sz w:val="24"/>
        </w:rPr>
        <w:t xml:space="preserve"> String </w:t>
      </w:r>
      <w:proofErr w:type="spellStart"/>
      <w:r w:rsidRPr="000C5E1C">
        <w:rPr>
          <w:rFonts w:ascii="Comic Sans MS" w:eastAsia="Calibri" w:hAnsi="Comic Sans MS" w:cs="Calibri"/>
          <w:b/>
          <w:color w:val="0070C0"/>
          <w:sz w:val="24"/>
        </w:rPr>
        <w:t>getLocalizedMessage</w:t>
      </w:r>
      <w:proofErr w:type="spellEnd"/>
      <w:r w:rsidRPr="000C5E1C">
        <w:rPr>
          <w:rFonts w:ascii="Comic Sans MS" w:eastAsia="Calibri" w:hAnsi="Comic Sans MS" w:cs="Calibri"/>
          <w:b/>
          <w:color w:val="0070C0"/>
          <w:sz w:val="24"/>
        </w:rPr>
        <w:t>()</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This method is provided so that subclasses can override it to provide locale specific message to the calling program.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class implementation of this method simply use </w:t>
      </w:r>
      <w:proofErr w:type="spellStart"/>
      <w:proofErr w:type="gramStart"/>
      <w:r w:rsidRPr="000C5E1C">
        <w:rPr>
          <w:rFonts w:ascii="Comic Sans MS" w:eastAsia="Calibri" w:hAnsi="Comic Sans MS" w:cs="Calibri"/>
          <w:sz w:val="24"/>
        </w:rPr>
        <w:t>getMessage</w:t>
      </w:r>
      <w:proofErr w:type="spellEnd"/>
      <w:r w:rsidRPr="000C5E1C">
        <w:rPr>
          <w:rFonts w:ascii="Comic Sans MS" w:eastAsia="Calibri" w:hAnsi="Comic Sans MS" w:cs="Calibri"/>
          <w:sz w:val="24"/>
        </w:rPr>
        <w:t>(</w:t>
      </w:r>
      <w:proofErr w:type="gramEnd"/>
      <w:r w:rsidRPr="000C5E1C">
        <w:rPr>
          <w:rFonts w:ascii="Comic Sans MS" w:eastAsia="Calibri" w:hAnsi="Comic Sans MS" w:cs="Calibri"/>
          <w:sz w:val="24"/>
        </w:rPr>
        <w:t>) method to return the exception message.</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3.</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public</w:t>
      </w:r>
      <w:proofErr w:type="gramEnd"/>
      <w:r w:rsidRPr="000C5E1C">
        <w:rPr>
          <w:rFonts w:ascii="Comic Sans MS" w:eastAsia="Calibri" w:hAnsi="Comic Sans MS" w:cs="Calibri"/>
          <w:b/>
          <w:color w:val="0070C0"/>
          <w:sz w:val="24"/>
        </w:rPr>
        <w:t xml:space="preserve"> synchronized </w:t>
      </w:r>
      <w:proofErr w:type="spellStart"/>
      <w:r w:rsidRPr="000C5E1C">
        <w:rPr>
          <w:rFonts w:ascii="Comic Sans MS" w:eastAsia="Calibri" w:hAnsi="Comic Sans MS" w:cs="Calibri"/>
          <w:b/>
          <w:color w:val="0070C0"/>
          <w:sz w:val="24"/>
        </w:rPr>
        <w:t>Throwable</w:t>
      </w:r>
      <w:proofErr w:type="spellEnd"/>
      <w:r w:rsidRPr="000C5E1C">
        <w:rPr>
          <w:rFonts w:ascii="Comic Sans MS" w:eastAsia="Calibri" w:hAnsi="Comic Sans MS" w:cs="Calibri"/>
          <w:b/>
          <w:color w:val="0070C0"/>
          <w:sz w:val="24"/>
        </w:rPr>
        <w:t xml:space="preserve"> </w:t>
      </w:r>
      <w:proofErr w:type="spellStart"/>
      <w:r w:rsidRPr="000C5E1C">
        <w:rPr>
          <w:rFonts w:ascii="Comic Sans MS" w:eastAsia="Calibri" w:hAnsi="Comic Sans MS" w:cs="Calibri"/>
          <w:b/>
          <w:color w:val="0070C0"/>
          <w:sz w:val="24"/>
        </w:rPr>
        <w:t>getCause</w:t>
      </w:r>
      <w:proofErr w:type="spellEnd"/>
      <w:r w:rsidRPr="000C5E1C">
        <w:rPr>
          <w:rFonts w:ascii="Comic Sans MS" w:eastAsia="Calibri" w:hAnsi="Comic Sans MS" w:cs="Calibri"/>
          <w:b/>
          <w:color w:val="0070C0"/>
          <w:sz w:val="24"/>
        </w:rPr>
        <w:t>()</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This method returns the cause of the exception or null id the cause is unknown.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4.</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public</w:t>
      </w:r>
      <w:proofErr w:type="gramEnd"/>
      <w:r w:rsidRPr="000C5E1C">
        <w:rPr>
          <w:rFonts w:ascii="Comic Sans MS" w:eastAsia="Calibri" w:hAnsi="Comic Sans MS" w:cs="Calibri"/>
          <w:b/>
          <w:color w:val="0070C0"/>
          <w:sz w:val="24"/>
        </w:rPr>
        <w:t xml:space="preserve"> String toString()</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This method returns the information about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in String format, the returned String contains the name of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class and localized message.</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5.</w:t>
      </w:r>
      <w:r w:rsidRPr="000C5E1C">
        <w:rPr>
          <w:rFonts w:ascii="Comic Sans MS" w:eastAsia="Calibri" w:hAnsi="Comic Sans MS" w:cs="Calibri"/>
          <w:b/>
          <w:sz w:val="24"/>
        </w:rPr>
        <w:tab/>
      </w:r>
      <w:r w:rsidRPr="000C5E1C">
        <w:rPr>
          <w:rFonts w:ascii="Comic Sans MS" w:eastAsia="Calibri" w:hAnsi="Comic Sans MS" w:cs="Calibri"/>
          <w:b/>
          <w:color w:val="0070C0"/>
          <w:sz w:val="24"/>
        </w:rPr>
        <w:t xml:space="preserve">public void </w:t>
      </w:r>
      <w:proofErr w:type="spellStart"/>
      <w:r w:rsidRPr="000C5E1C">
        <w:rPr>
          <w:rFonts w:ascii="Comic Sans MS" w:eastAsia="Calibri" w:hAnsi="Comic Sans MS" w:cs="Calibri"/>
          <w:b/>
          <w:color w:val="0070C0"/>
          <w:sz w:val="24"/>
        </w:rPr>
        <w:t>printStackTrace</w:t>
      </w:r>
      <w:proofErr w:type="spellEnd"/>
      <w:r w:rsidRPr="000C5E1C">
        <w:rPr>
          <w:rFonts w:ascii="Comic Sans MS" w:eastAsia="Calibri" w:hAnsi="Comic Sans MS" w:cs="Calibri"/>
          <w:b/>
          <w:color w:val="0070C0"/>
          <w:sz w:val="24"/>
        </w:rPr>
        <w:t>()</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This method prints the stack trace information to the standard error stream, this method is overloaded and we can pass </w:t>
      </w:r>
      <w:proofErr w:type="spellStart"/>
      <w:r w:rsidRPr="000C5E1C">
        <w:rPr>
          <w:rFonts w:ascii="Comic Sans MS" w:eastAsia="Calibri" w:hAnsi="Comic Sans MS" w:cs="Calibri"/>
          <w:sz w:val="24"/>
        </w:rPr>
        <w:t>PrintStream</w:t>
      </w:r>
      <w:proofErr w:type="spellEnd"/>
      <w:r w:rsidRPr="000C5E1C">
        <w:rPr>
          <w:rFonts w:ascii="Comic Sans MS" w:eastAsia="Calibri" w:hAnsi="Comic Sans MS" w:cs="Calibri"/>
          <w:sz w:val="24"/>
        </w:rPr>
        <w:t xml:space="preserve"> or </w:t>
      </w:r>
      <w:proofErr w:type="spellStart"/>
      <w:r w:rsidRPr="000C5E1C">
        <w:rPr>
          <w:rFonts w:ascii="Comic Sans MS" w:eastAsia="Calibri" w:hAnsi="Comic Sans MS" w:cs="Calibri"/>
          <w:sz w:val="24"/>
        </w:rPr>
        <w:t>PrintWriter</w:t>
      </w:r>
      <w:proofErr w:type="spellEnd"/>
      <w:r w:rsidRPr="000C5E1C">
        <w:rPr>
          <w:rFonts w:ascii="Comic Sans MS" w:eastAsia="Calibri" w:hAnsi="Comic Sans MS" w:cs="Calibri"/>
          <w:sz w:val="24"/>
        </w:rPr>
        <w:t xml:space="preserve"> as argument to write the stack trace information to the file or stream.</w:t>
      </w:r>
    </w:p>
    <w:p w:rsidR="004E1925" w:rsidRPr="000C5E1C" w:rsidRDefault="000912FB" w:rsidP="002D724B">
      <w:pPr>
        <w:spacing w:before="360" w:after="0"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 xml:space="preserve">What </w:t>
      </w:r>
      <w:r w:rsidR="004E1925" w:rsidRPr="000C5E1C">
        <w:rPr>
          <w:rFonts w:ascii="Comic Sans MS" w:eastAsia="Calibri" w:hAnsi="Comic Sans MS" w:cs="Calibri"/>
          <w:b/>
          <w:color w:val="0070C0"/>
          <w:sz w:val="36"/>
          <w:szCs w:val="36"/>
        </w:rPr>
        <w:t>is difference between Checked and Unchecked Exception in Java?</w:t>
      </w:r>
    </w:p>
    <w:p w:rsidR="004E1925" w:rsidRPr="000C5E1C" w:rsidRDefault="004E1925" w:rsidP="002D724B">
      <w:pPr>
        <w:pStyle w:val="ListParagraph"/>
        <w:numPr>
          <w:ilvl w:val="0"/>
          <w:numId w:val="22"/>
        </w:numPr>
        <w:spacing w:before="100" w:after="100" w:line="240" w:lineRule="auto"/>
        <w:rPr>
          <w:rFonts w:ascii="Comic Sans MS" w:eastAsia="Calibri" w:hAnsi="Comic Sans MS" w:cs="Calibri"/>
          <w:b/>
          <w:color w:val="0070C0"/>
          <w:sz w:val="24"/>
        </w:rPr>
      </w:pPr>
      <w:r w:rsidRPr="000C5E1C">
        <w:rPr>
          <w:rFonts w:ascii="Comic Sans MS" w:eastAsia="Calibri" w:hAnsi="Comic Sans MS" w:cs="Calibri"/>
          <w:color w:val="0070C0"/>
          <w:sz w:val="24"/>
        </w:rPr>
        <w:t>Checked Exception</w:t>
      </w:r>
    </w:p>
    <w:p w:rsidR="004E1925" w:rsidRPr="000C5E1C" w:rsidRDefault="004E1925" w:rsidP="002D724B">
      <w:pPr>
        <w:pStyle w:val="ListParagraph"/>
        <w:spacing w:before="100" w:after="100" w:line="240" w:lineRule="auto"/>
        <w:ind w:left="1080"/>
        <w:rPr>
          <w:rFonts w:ascii="Comic Sans MS" w:eastAsia="Calibri" w:hAnsi="Comic Sans MS" w:cs="Calibri"/>
          <w:sz w:val="24"/>
        </w:rPr>
      </w:pPr>
      <w:r w:rsidRPr="000C5E1C">
        <w:rPr>
          <w:rFonts w:ascii="Comic Sans MS" w:eastAsia="Calibri" w:hAnsi="Comic Sans MS" w:cs="Calibri"/>
          <w:sz w:val="24"/>
        </w:rPr>
        <w:t xml:space="preserve">The classes that extend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class except </w:t>
      </w:r>
      <w:proofErr w:type="spellStart"/>
      <w:r w:rsidRPr="000C5E1C">
        <w:rPr>
          <w:rFonts w:ascii="Comic Sans MS" w:eastAsia="Calibri" w:hAnsi="Comic Sans MS" w:cs="Calibri"/>
          <w:sz w:val="24"/>
        </w:rPr>
        <w:t>RuntimeException</w:t>
      </w:r>
      <w:proofErr w:type="spellEnd"/>
      <w:r w:rsidRPr="000C5E1C">
        <w:rPr>
          <w:rFonts w:ascii="Comic Sans MS" w:eastAsia="Calibri" w:hAnsi="Comic Sans MS" w:cs="Calibri"/>
          <w:sz w:val="24"/>
        </w:rPr>
        <w:t xml:space="preserve"> and Error are known as checked exceptions </w:t>
      </w:r>
      <w:proofErr w:type="spellStart"/>
      <w:r w:rsidRPr="000C5E1C">
        <w:rPr>
          <w:rFonts w:ascii="Comic Sans MS" w:eastAsia="Calibri" w:hAnsi="Comic Sans MS" w:cs="Calibri"/>
          <w:sz w:val="24"/>
        </w:rPr>
        <w:t>e.g.IOException</w:t>
      </w:r>
      <w:proofErr w:type="spellEnd"/>
      <w:r w:rsidRPr="000C5E1C">
        <w:rPr>
          <w:rFonts w:ascii="Comic Sans MS" w:eastAsia="Calibri" w:hAnsi="Comic Sans MS" w:cs="Calibri"/>
          <w:sz w:val="24"/>
        </w:rPr>
        <w:t xml:space="preserve">, </w:t>
      </w:r>
      <w:proofErr w:type="spellStart"/>
      <w:r w:rsidRPr="000C5E1C">
        <w:rPr>
          <w:rFonts w:ascii="Comic Sans MS" w:eastAsia="Calibri" w:hAnsi="Comic Sans MS" w:cs="Calibri"/>
          <w:sz w:val="24"/>
        </w:rPr>
        <w:t>SQLException</w:t>
      </w:r>
      <w:proofErr w:type="spellEnd"/>
      <w:r w:rsidRPr="000C5E1C">
        <w:rPr>
          <w:rFonts w:ascii="Comic Sans MS" w:eastAsia="Calibri" w:hAnsi="Comic Sans MS" w:cs="Calibri"/>
          <w:sz w:val="24"/>
        </w:rPr>
        <w:t xml:space="preserve"> etc. Checked exceptions are checked at compile-time. </w:t>
      </w:r>
    </w:p>
    <w:p w:rsidR="004E1925" w:rsidRPr="000C5E1C" w:rsidRDefault="004E1925" w:rsidP="002D724B">
      <w:pPr>
        <w:pStyle w:val="ListParagraph"/>
        <w:numPr>
          <w:ilvl w:val="0"/>
          <w:numId w:val="22"/>
        </w:numPr>
        <w:spacing w:before="100" w:after="100" w:line="240" w:lineRule="auto"/>
        <w:rPr>
          <w:rFonts w:ascii="Comic Sans MS" w:eastAsia="Calibri" w:hAnsi="Comic Sans MS" w:cs="Calibri"/>
          <w:b/>
          <w:color w:val="0070C0"/>
          <w:sz w:val="24"/>
        </w:rPr>
      </w:pPr>
      <w:bookmarkStart w:id="3" w:name="_GoBack"/>
      <w:bookmarkEnd w:id="3"/>
      <w:r w:rsidRPr="000C5E1C">
        <w:rPr>
          <w:rFonts w:ascii="Comic Sans MS" w:eastAsia="Calibri" w:hAnsi="Comic Sans MS" w:cs="Calibri"/>
          <w:color w:val="0070C0"/>
          <w:sz w:val="24"/>
        </w:rPr>
        <w:t>Unchecked Exception</w:t>
      </w:r>
    </w:p>
    <w:p w:rsidR="00260255" w:rsidRPr="000C5E1C" w:rsidRDefault="004E1925" w:rsidP="002D724B">
      <w:pPr>
        <w:pStyle w:val="ListParagraph"/>
        <w:spacing w:before="100" w:after="100" w:line="240" w:lineRule="auto"/>
        <w:ind w:left="1080"/>
        <w:rPr>
          <w:rFonts w:ascii="Comic Sans MS" w:eastAsia="Calibri" w:hAnsi="Comic Sans MS" w:cs="Calibri"/>
          <w:sz w:val="24"/>
        </w:rPr>
      </w:pPr>
      <w:r w:rsidRPr="000C5E1C">
        <w:rPr>
          <w:rFonts w:ascii="Comic Sans MS" w:eastAsia="Calibri" w:hAnsi="Comic Sans MS" w:cs="Calibri"/>
          <w:sz w:val="24"/>
        </w:rPr>
        <w:t xml:space="preserve">The classes that extend </w:t>
      </w:r>
      <w:proofErr w:type="spellStart"/>
      <w:r w:rsidRPr="000C5E1C">
        <w:rPr>
          <w:rFonts w:ascii="Comic Sans MS" w:eastAsia="Calibri" w:hAnsi="Comic Sans MS" w:cs="Calibri"/>
          <w:sz w:val="24"/>
        </w:rPr>
        <w:t>RuntimeException</w:t>
      </w:r>
      <w:proofErr w:type="spellEnd"/>
      <w:r w:rsidRPr="000C5E1C">
        <w:rPr>
          <w:rFonts w:ascii="Comic Sans MS" w:eastAsia="Calibri" w:hAnsi="Comic Sans MS" w:cs="Calibri"/>
          <w:sz w:val="24"/>
        </w:rPr>
        <w:t xml:space="preserve"> are kno</w:t>
      </w:r>
      <w:r w:rsidR="00260255" w:rsidRPr="000C5E1C">
        <w:rPr>
          <w:rFonts w:ascii="Comic Sans MS" w:eastAsia="Calibri" w:hAnsi="Comic Sans MS" w:cs="Calibri"/>
          <w:sz w:val="24"/>
        </w:rPr>
        <w:t>wn as unchecked exceptions e.g.ArithmeticException</w:t>
      </w:r>
      <w:proofErr w:type="gramStart"/>
      <w:r w:rsidR="00260255" w:rsidRPr="000C5E1C">
        <w:rPr>
          <w:rFonts w:ascii="Comic Sans MS" w:eastAsia="Calibri" w:hAnsi="Comic Sans MS" w:cs="Calibri"/>
          <w:sz w:val="24"/>
        </w:rPr>
        <w:t>,NullPointerException,</w:t>
      </w:r>
      <w:r w:rsidRPr="000C5E1C">
        <w:rPr>
          <w:rFonts w:ascii="Comic Sans MS" w:eastAsia="Calibri" w:hAnsi="Comic Sans MS" w:cs="Calibri"/>
          <w:sz w:val="24"/>
        </w:rPr>
        <w:t>ArrayIndexOutOfBoundsException</w:t>
      </w:r>
      <w:proofErr w:type="gramEnd"/>
      <w:r w:rsidRPr="000C5E1C">
        <w:rPr>
          <w:rFonts w:ascii="Comic Sans MS" w:eastAsia="Calibri" w:hAnsi="Comic Sans MS" w:cs="Calibri"/>
          <w:sz w:val="24"/>
        </w:rPr>
        <w:t xml:space="preserve"> etc. Unchecked exceptions are not checked at compile-time rather they are checked at runtime. </w:t>
      </w:r>
    </w:p>
    <w:p w:rsidR="004E1925" w:rsidRPr="000C5E1C" w:rsidRDefault="004E1925" w:rsidP="002D724B">
      <w:pPr>
        <w:spacing w:before="100" w:after="100"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What is difference between throw and throws keyword in Java?</w:t>
      </w:r>
    </w:p>
    <w:tbl>
      <w:tblPr>
        <w:tblW w:w="0" w:type="auto"/>
        <w:tblInd w:w="606" w:type="dxa"/>
        <w:tblCellMar>
          <w:left w:w="10" w:type="dxa"/>
          <w:right w:w="10" w:type="dxa"/>
        </w:tblCellMar>
        <w:tblLook w:val="04A0" w:firstRow="1" w:lastRow="0" w:firstColumn="1" w:lastColumn="0" w:noHBand="0" w:noVBand="1"/>
      </w:tblPr>
      <w:tblGrid>
        <w:gridCol w:w="4333"/>
        <w:gridCol w:w="4529"/>
      </w:tblGrid>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3524D9"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lastRenderedPageBreak/>
              <w:t>T</w:t>
            </w:r>
            <w:r w:rsidR="004E1925" w:rsidRPr="000C5E1C">
              <w:rPr>
                <w:rFonts w:ascii="Comic Sans MS" w:eastAsia="Calibri" w:hAnsi="Comic Sans MS" w:cs="Calibri"/>
                <w:sz w:val="24"/>
              </w:rPr>
              <w:t>hrow</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throws</w:t>
            </w:r>
          </w:p>
        </w:tc>
      </w:tr>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Java throw keyword is used to explicitly throw an exception.</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Java throw keyword is used to explicitly throw an exception.</w:t>
            </w:r>
          </w:p>
        </w:tc>
      </w:tr>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Checked exception cannot be propagated using throw only.</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Checked exception can be propagated with throws.</w:t>
            </w:r>
          </w:p>
        </w:tc>
      </w:tr>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Throw is followed by an instance.</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Throws is followed by class.</w:t>
            </w:r>
          </w:p>
        </w:tc>
      </w:tr>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Throw is used within the method.</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Throws is used with the method signature.</w:t>
            </w:r>
          </w:p>
        </w:tc>
      </w:tr>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You cannot throw multiple exceptions.</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 xml:space="preserve">You can declare </w:t>
            </w:r>
            <w:r w:rsidR="003524D9" w:rsidRPr="000C5E1C">
              <w:rPr>
                <w:rFonts w:ascii="Comic Sans MS" w:eastAsia="Calibri" w:hAnsi="Comic Sans MS" w:cs="Calibri"/>
                <w:sz w:val="24"/>
              </w:rPr>
              <w:t>multiple exceptions e.g</w:t>
            </w:r>
            <w:proofErr w:type="gramStart"/>
            <w:r w:rsidR="003524D9" w:rsidRPr="000C5E1C">
              <w:rPr>
                <w:rFonts w:ascii="Comic Sans MS" w:eastAsia="Calibri" w:hAnsi="Comic Sans MS" w:cs="Calibri"/>
                <w:sz w:val="24"/>
              </w:rPr>
              <w:t>.</w:t>
            </w:r>
            <w:proofErr w:type="gramEnd"/>
            <w:r w:rsidR="003524D9" w:rsidRPr="000C5E1C">
              <w:rPr>
                <w:rFonts w:ascii="Comic Sans MS" w:eastAsia="Calibri" w:hAnsi="Comic Sans MS" w:cs="Calibri"/>
                <w:sz w:val="24"/>
              </w:rPr>
              <w:br/>
              <w:t xml:space="preserve">public </w:t>
            </w:r>
            <w:r w:rsidRPr="000C5E1C">
              <w:rPr>
                <w:rFonts w:ascii="Comic Sans MS" w:eastAsia="Calibri" w:hAnsi="Comic Sans MS" w:cs="Calibri"/>
                <w:sz w:val="24"/>
              </w:rPr>
              <w:t xml:space="preserve">void method()throws </w:t>
            </w:r>
            <w:proofErr w:type="spellStart"/>
            <w:r w:rsidRPr="000C5E1C">
              <w:rPr>
                <w:rFonts w:ascii="Comic Sans MS" w:eastAsia="Calibri" w:hAnsi="Comic Sans MS" w:cs="Calibri"/>
                <w:sz w:val="24"/>
              </w:rPr>
              <w:t>IOException,SQLException</w:t>
            </w:r>
            <w:proofErr w:type="spellEnd"/>
            <w:r w:rsidRPr="000C5E1C">
              <w:rPr>
                <w:rFonts w:ascii="Comic Sans MS" w:eastAsia="Calibri" w:hAnsi="Comic Sans MS" w:cs="Calibri"/>
                <w:sz w:val="24"/>
              </w:rPr>
              <w:t>.</w:t>
            </w:r>
          </w:p>
        </w:tc>
      </w:tr>
    </w:tbl>
    <w:p w:rsidR="004E1925" w:rsidRPr="000C5E1C" w:rsidRDefault="003524D9" w:rsidP="002D724B">
      <w:pPr>
        <w:spacing w:before="360" w:after="0" w:line="240" w:lineRule="auto"/>
        <w:rPr>
          <w:rFonts w:ascii="Comic Sans MS" w:eastAsia="Calibri" w:hAnsi="Comic Sans MS" w:cs="Calibri"/>
          <w:b/>
          <w:color w:val="0070C0"/>
          <w:sz w:val="36"/>
          <w:szCs w:val="36"/>
        </w:rPr>
      </w:pPr>
      <w:r w:rsidRPr="000C5E1C">
        <w:rPr>
          <w:rFonts w:ascii="Comic Sans MS" w:eastAsia="Calibri" w:hAnsi="Comic Sans MS" w:cs="Calibri"/>
          <w:sz w:val="24"/>
        </w:rPr>
        <w:t xml:space="preserve">    </w:t>
      </w:r>
      <w:r w:rsidR="004E1925" w:rsidRPr="000C5E1C">
        <w:rPr>
          <w:rFonts w:ascii="Comic Sans MS" w:eastAsia="Calibri" w:hAnsi="Comic Sans MS" w:cs="Calibri"/>
          <w:b/>
          <w:color w:val="0070C0"/>
          <w:sz w:val="36"/>
          <w:szCs w:val="36"/>
        </w:rPr>
        <w:t>How to write custom exception in Java?</w:t>
      </w:r>
    </w:p>
    <w:p w:rsidR="004E1925" w:rsidRPr="000C5E1C" w:rsidRDefault="004E1925" w:rsidP="002D724B">
      <w:pPr>
        <w:spacing w:before="360"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If you are creating your own Exception that is known as custom exception or user-defined exception.</w:t>
      </w:r>
      <w:proofErr w:type="gramEnd"/>
      <w:r w:rsidRPr="000C5E1C">
        <w:rPr>
          <w:rFonts w:ascii="Comic Sans MS" w:eastAsia="Calibri" w:hAnsi="Comic Sans MS" w:cs="Calibri"/>
          <w:sz w:val="24"/>
        </w:rPr>
        <w:t xml:space="preserve"> Java custom exceptions are used to customize the exception according to user need.</w:t>
      </w:r>
    </w:p>
    <w:p w:rsidR="004E1925" w:rsidRPr="000C5E1C" w:rsidRDefault="004E1925" w:rsidP="002D724B">
      <w:pPr>
        <w:spacing w:before="360" w:after="0" w:line="240" w:lineRule="auto"/>
        <w:ind w:left="360"/>
        <w:rPr>
          <w:rFonts w:ascii="Comic Sans MS" w:eastAsia="Calibri" w:hAnsi="Comic Sans MS" w:cs="Calibri"/>
          <w:sz w:val="24"/>
        </w:rPr>
      </w:pPr>
      <w:r w:rsidRPr="000C5E1C">
        <w:rPr>
          <w:rFonts w:ascii="Comic Sans MS" w:eastAsia="Calibri" w:hAnsi="Comic Sans MS" w:cs="Calibri"/>
          <w:sz w:val="24"/>
        </w:rPr>
        <w:t>Let's see a simple example of java custom exception.</w:t>
      </w:r>
    </w:p>
    <w:p w:rsidR="004E1925" w:rsidRPr="000C5E1C" w:rsidRDefault="004E1925" w:rsidP="002D724B">
      <w:pPr>
        <w:spacing w:before="100" w:after="10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class</w:t>
      </w:r>
      <w:proofErr w:type="gramEnd"/>
      <w:r w:rsidRPr="000C5E1C">
        <w:rPr>
          <w:rFonts w:ascii="Comic Sans MS" w:eastAsia="Calibri" w:hAnsi="Comic Sans MS" w:cs="Calibri"/>
          <w:sz w:val="24"/>
        </w:rPr>
        <w:t> </w:t>
      </w:r>
      <w:proofErr w:type="spellStart"/>
      <w:r w:rsidRPr="000C5E1C">
        <w:rPr>
          <w:rFonts w:ascii="Comic Sans MS" w:eastAsia="Calibri" w:hAnsi="Comic Sans MS" w:cs="Calibri"/>
          <w:sz w:val="24"/>
        </w:rPr>
        <w:t>InvalidAgeException</w:t>
      </w:r>
      <w:proofErr w:type="spellEnd"/>
      <w:r w:rsidRPr="000C5E1C">
        <w:rPr>
          <w:rFonts w:ascii="Comic Sans MS" w:eastAsia="Calibri" w:hAnsi="Comic Sans MS" w:cs="Calibri"/>
          <w:sz w:val="24"/>
        </w:rPr>
        <w:t> extends Exception{  </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w:t>
      </w:r>
      <w:proofErr w:type="spellStart"/>
      <w:proofErr w:type="gramStart"/>
      <w:r w:rsidRPr="000C5E1C">
        <w:rPr>
          <w:rFonts w:ascii="Comic Sans MS" w:eastAsia="Calibri" w:hAnsi="Comic Sans MS" w:cs="Calibri"/>
          <w:sz w:val="24"/>
        </w:rPr>
        <w:t>InvalidAgeException</w:t>
      </w:r>
      <w:proofErr w:type="spellEnd"/>
      <w:r w:rsidRPr="000C5E1C">
        <w:rPr>
          <w:rFonts w:ascii="Comic Sans MS" w:eastAsia="Calibri" w:hAnsi="Comic Sans MS" w:cs="Calibri"/>
          <w:sz w:val="24"/>
        </w:rPr>
        <w:t>(</w:t>
      </w:r>
      <w:proofErr w:type="gramEnd"/>
      <w:r w:rsidRPr="000C5E1C">
        <w:rPr>
          <w:rFonts w:ascii="Comic Sans MS" w:eastAsia="Calibri" w:hAnsi="Comic Sans MS" w:cs="Calibri"/>
          <w:sz w:val="24"/>
        </w:rPr>
        <w:t>String s){  </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w:t>
      </w:r>
      <w:proofErr w:type="gramStart"/>
      <w:r w:rsidRPr="000C5E1C">
        <w:rPr>
          <w:rFonts w:ascii="Comic Sans MS" w:eastAsia="Calibri" w:hAnsi="Comic Sans MS" w:cs="Calibri"/>
          <w:sz w:val="24"/>
        </w:rPr>
        <w:t>super(s)</w:t>
      </w:r>
      <w:proofErr w:type="gramEnd"/>
      <w:r w:rsidRPr="000C5E1C">
        <w:rPr>
          <w:rFonts w:ascii="Comic Sans MS" w:eastAsia="Calibri" w:hAnsi="Comic Sans MS" w:cs="Calibri"/>
          <w:sz w:val="24"/>
        </w:rPr>
        <w:t>;  </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  </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 xml:space="preserve">  </w:t>
      </w:r>
      <w:proofErr w:type="gramStart"/>
      <w:r w:rsidRPr="000C5E1C">
        <w:rPr>
          <w:rFonts w:ascii="Comic Sans MS" w:eastAsia="Calibri" w:hAnsi="Comic Sans MS" w:cs="Calibri"/>
          <w:sz w:val="24"/>
        </w:rPr>
        <w:t>class</w:t>
      </w:r>
      <w:proofErr w:type="gramEnd"/>
      <w:r w:rsidRPr="000C5E1C">
        <w:rPr>
          <w:rFonts w:ascii="Comic Sans MS" w:eastAsia="Calibri" w:hAnsi="Comic Sans MS" w:cs="Calibri"/>
          <w:sz w:val="24"/>
        </w:rPr>
        <w:t> TestCustomException1{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static</w:t>
      </w:r>
      <w:proofErr w:type="gramEnd"/>
      <w:r w:rsidRPr="000C5E1C">
        <w:rPr>
          <w:rFonts w:ascii="Comic Sans MS" w:eastAsia="Calibri" w:hAnsi="Comic Sans MS" w:cs="Calibri"/>
          <w:sz w:val="24"/>
        </w:rPr>
        <w:t> void validate(</w:t>
      </w:r>
      <w:proofErr w:type="spellStart"/>
      <w:r w:rsidRPr="000C5E1C">
        <w:rPr>
          <w:rFonts w:ascii="Comic Sans MS" w:eastAsia="Calibri" w:hAnsi="Comic Sans MS" w:cs="Calibri"/>
          <w:sz w:val="24"/>
        </w:rPr>
        <w:t>int</w:t>
      </w:r>
      <w:proofErr w:type="spellEnd"/>
      <w:r w:rsidRPr="000C5E1C">
        <w:rPr>
          <w:rFonts w:ascii="Comic Sans MS" w:eastAsia="Calibri" w:hAnsi="Comic Sans MS" w:cs="Calibri"/>
          <w:sz w:val="24"/>
        </w:rPr>
        <w:t> age)throws </w:t>
      </w:r>
      <w:proofErr w:type="spellStart"/>
      <w:r w:rsidRPr="000C5E1C">
        <w:rPr>
          <w:rFonts w:ascii="Comic Sans MS" w:eastAsia="Calibri" w:hAnsi="Comic Sans MS" w:cs="Calibri"/>
          <w:sz w:val="24"/>
        </w:rPr>
        <w:t>InvalidAgeException</w:t>
      </w:r>
      <w:proofErr w:type="spellEnd"/>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if(</w:t>
      </w:r>
      <w:proofErr w:type="gramEnd"/>
      <w:r w:rsidRPr="000C5E1C">
        <w:rPr>
          <w:rFonts w:ascii="Comic Sans MS" w:eastAsia="Calibri" w:hAnsi="Comic Sans MS" w:cs="Calibri"/>
          <w:sz w:val="24"/>
        </w:rPr>
        <w:t>age&lt;18)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throw</w:t>
      </w:r>
      <w:proofErr w:type="gramEnd"/>
      <w:r w:rsidRPr="000C5E1C">
        <w:rPr>
          <w:rFonts w:ascii="Comic Sans MS" w:eastAsia="Calibri" w:hAnsi="Comic Sans MS" w:cs="Calibri"/>
          <w:sz w:val="24"/>
        </w:rPr>
        <w:t> new </w:t>
      </w:r>
      <w:proofErr w:type="spellStart"/>
      <w:r w:rsidRPr="000C5E1C">
        <w:rPr>
          <w:rFonts w:ascii="Comic Sans MS" w:eastAsia="Calibri" w:hAnsi="Comic Sans MS" w:cs="Calibri"/>
          <w:sz w:val="24"/>
        </w:rPr>
        <w:t>InvalidAgeException</w:t>
      </w:r>
      <w:proofErr w:type="spellEnd"/>
      <w:r w:rsidRPr="000C5E1C">
        <w:rPr>
          <w:rFonts w:ascii="Comic Sans MS" w:eastAsia="Calibri" w:hAnsi="Comic Sans MS" w:cs="Calibri"/>
          <w:sz w:val="24"/>
        </w:rPr>
        <w:t>("not valid");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else</w:t>
      </w:r>
      <w:proofErr w:type="gramEnd"/>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spellStart"/>
      <w:proofErr w:type="gramStart"/>
      <w:r w:rsidRPr="000C5E1C">
        <w:rPr>
          <w:rFonts w:ascii="Comic Sans MS" w:eastAsia="Calibri" w:hAnsi="Comic Sans MS" w:cs="Calibri"/>
          <w:sz w:val="24"/>
        </w:rPr>
        <w:t>System.out.println</w:t>
      </w:r>
      <w:proofErr w:type="spellEnd"/>
      <w:r w:rsidRPr="000C5E1C">
        <w:rPr>
          <w:rFonts w:ascii="Comic Sans MS" w:eastAsia="Calibri" w:hAnsi="Comic Sans MS" w:cs="Calibri"/>
          <w:sz w:val="24"/>
        </w:rPr>
        <w:t>(</w:t>
      </w:r>
      <w:proofErr w:type="gramEnd"/>
      <w:r w:rsidRPr="000C5E1C">
        <w:rPr>
          <w:rFonts w:ascii="Comic Sans MS" w:eastAsia="Calibri" w:hAnsi="Comic Sans MS" w:cs="Calibri"/>
          <w:sz w:val="24"/>
        </w:rPr>
        <w:t>"welcome to vote");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public</w:t>
      </w:r>
      <w:proofErr w:type="gramEnd"/>
      <w:r w:rsidRPr="000C5E1C">
        <w:rPr>
          <w:rFonts w:ascii="Comic Sans MS" w:eastAsia="Calibri" w:hAnsi="Comic Sans MS" w:cs="Calibri"/>
          <w:sz w:val="24"/>
        </w:rPr>
        <w:t> static void main(String </w:t>
      </w:r>
      <w:proofErr w:type="spellStart"/>
      <w:r w:rsidRPr="000C5E1C">
        <w:rPr>
          <w:rFonts w:ascii="Comic Sans MS" w:eastAsia="Calibri" w:hAnsi="Comic Sans MS" w:cs="Calibri"/>
          <w:sz w:val="24"/>
        </w:rPr>
        <w:t>args</w:t>
      </w:r>
      <w:proofErr w:type="spellEnd"/>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try{</w:t>
      </w:r>
      <w:proofErr w:type="gramEnd"/>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validate(</w:t>
      </w:r>
      <w:proofErr w:type="gramEnd"/>
      <w:r w:rsidRPr="000C5E1C">
        <w:rPr>
          <w:rFonts w:ascii="Comic Sans MS" w:eastAsia="Calibri" w:hAnsi="Comic Sans MS" w:cs="Calibri"/>
          <w:sz w:val="24"/>
        </w:rPr>
        <w:t>13);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}catch</w:t>
      </w:r>
      <w:proofErr w:type="gramEnd"/>
      <w:r w:rsidRPr="000C5E1C">
        <w:rPr>
          <w:rFonts w:ascii="Comic Sans MS" w:eastAsia="Calibri" w:hAnsi="Comic Sans MS" w:cs="Calibri"/>
          <w:sz w:val="24"/>
        </w:rPr>
        <w:t>(Exception m){System.out.println("Exception occured: "+m);}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spellStart"/>
      <w:proofErr w:type="gramStart"/>
      <w:r w:rsidRPr="000C5E1C">
        <w:rPr>
          <w:rFonts w:ascii="Comic Sans MS" w:eastAsia="Calibri" w:hAnsi="Comic Sans MS" w:cs="Calibri"/>
          <w:sz w:val="24"/>
        </w:rPr>
        <w:t>System.out.println</w:t>
      </w:r>
      <w:proofErr w:type="spellEnd"/>
      <w:r w:rsidRPr="000C5E1C">
        <w:rPr>
          <w:rFonts w:ascii="Comic Sans MS" w:eastAsia="Calibri" w:hAnsi="Comic Sans MS" w:cs="Calibri"/>
          <w:sz w:val="24"/>
        </w:rPr>
        <w:t>(</w:t>
      </w:r>
      <w:proofErr w:type="gramEnd"/>
      <w:r w:rsidRPr="000C5E1C">
        <w:rPr>
          <w:rFonts w:ascii="Comic Sans MS" w:eastAsia="Calibri" w:hAnsi="Comic Sans MS" w:cs="Calibri"/>
          <w:sz w:val="24"/>
        </w:rPr>
        <w:t>"rest of the code...");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  </w:t>
      </w:r>
    </w:p>
    <w:p w:rsidR="004E1925" w:rsidRPr="000C5E1C" w:rsidRDefault="004E1925" w:rsidP="002D724B">
      <w:pPr>
        <w:spacing w:before="360"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
    <w:p w:rsidR="004E1925" w:rsidRPr="000C5E1C" w:rsidRDefault="004E1925" w:rsidP="002D724B">
      <w:pPr>
        <w:spacing w:before="360" w:after="0"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 xml:space="preserve">What are different scenarios causing “Exception in thread main”? </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Some of the common main thread exception scenarios are:</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 xml:space="preserve">Exception in thread main </w:t>
      </w:r>
      <w:proofErr w:type="spellStart"/>
      <w:r w:rsidRPr="000C5E1C">
        <w:rPr>
          <w:rFonts w:ascii="Comic Sans MS" w:eastAsia="Calibri" w:hAnsi="Comic Sans MS" w:cs="Calibri"/>
          <w:b/>
          <w:sz w:val="24"/>
        </w:rPr>
        <w:t>java.lang.UnsupportedClassVersionError</w:t>
      </w:r>
      <w:proofErr w:type="spellEnd"/>
      <w:r w:rsidRPr="000C5E1C">
        <w:rPr>
          <w:rFonts w:ascii="Comic Sans MS" w:eastAsia="Calibri" w:hAnsi="Comic Sans MS" w:cs="Calibri"/>
          <w:sz w:val="24"/>
        </w:rPr>
        <w:t>: This exception comes when your java class is compiled from another JDK version and you are trying to run it from another java version.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 xml:space="preserve">Exception in thread main </w:t>
      </w:r>
      <w:proofErr w:type="spellStart"/>
      <w:r w:rsidRPr="000C5E1C">
        <w:rPr>
          <w:rFonts w:ascii="Comic Sans MS" w:eastAsia="Calibri" w:hAnsi="Comic Sans MS" w:cs="Calibri"/>
          <w:b/>
          <w:sz w:val="24"/>
        </w:rPr>
        <w:t>java.lang.NoClassDefFoundError</w:t>
      </w:r>
      <w:proofErr w:type="spellEnd"/>
      <w:r w:rsidRPr="000C5E1C">
        <w:rPr>
          <w:rFonts w:ascii="Comic Sans MS" w:eastAsia="Calibri" w:hAnsi="Comic Sans MS" w:cs="Calibri"/>
          <w:sz w:val="24"/>
        </w:rPr>
        <w:t>: There are two variants of this exception. The first one is where you provide the class full name with .class extension. The second scenario is when Class is not found.</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 xml:space="preserve">Exception in thread main </w:t>
      </w:r>
      <w:proofErr w:type="spellStart"/>
      <w:r w:rsidRPr="000C5E1C">
        <w:rPr>
          <w:rFonts w:ascii="Comic Sans MS" w:eastAsia="Calibri" w:hAnsi="Comic Sans MS" w:cs="Calibri"/>
          <w:b/>
          <w:sz w:val="24"/>
        </w:rPr>
        <w:t>java.lang.NoSuchMethodError</w:t>
      </w:r>
      <w:proofErr w:type="spellEnd"/>
      <w:r w:rsidRPr="000C5E1C">
        <w:rPr>
          <w:rFonts w:ascii="Comic Sans MS" w:eastAsia="Calibri" w:hAnsi="Comic Sans MS" w:cs="Calibri"/>
          <w:b/>
          <w:sz w:val="24"/>
        </w:rPr>
        <w:t>: main</w:t>
      </w:r>
      <w:r w:rsidRPr="000C5E1C">
        <w:rPr>
          <w:rFonts w:ascii="Comic Sans MS" w:eastAsia="Calibri" w:hAnsi="Comic Sans MS" w:cs="Calibri"/>
          <w:sz w:val="24"/>
        </w:rPr>
        <w:t>: This exception comes when you are trying to run a class that doesn’t have main method.</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 xml:space="preserve">Exception in thread “main” </w:t>
      </w:r>
      <w:proofErr w:type="spellStart"/>
      <w:r w:rsidRPr="000C5E1C">
        <w:rPr>
          <w:rFonts w:ascii="Comic Sans MS" w:eastAsia="Calibri" w:hAnsi="Comic Sans MS" w:cs="Calibri"/>
          <w:b/>
          <w:sz w:val="24"/>
        </w:rPr>
        <w:t>java.lang.ArithmeticException</w:t>
      </w:r>
      <w:proofErr w:type="spellEnd"/>
      <w:r w:rsidRPr="000C5E1C">
        <w:rPr>
          <w:rFonts w:ascii="Comic Sans MS" w:eastAsia="Calibri" w:hAnsi="Comic Sans MS" w:cs="Calibri"/>
          <w:sz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4E1925" w:rsidRPr="000C5E1C" w:rsidRDefault="004E1925" w:rsidP="002D724B">
      <w:pPr>
        <w:spacing w:before="360" w:after="0" w:line="240" w:lineRule="auto"/>
        <w:ind w:left="360"/>
        <w:rPr>
          <w:rFonts w:ascii="Comic Sans MS" w:eastAsia="Calibri" w:hAnsi="Comic Sans MS" w:cs="Calibri"/>
          <w:sz w:val="24"/>
        </w:rPr>
      </w:pPr>
    </w:p>
    <w:p w:rsidR="004E1925" w:rsidRPr="000C5E1C" w:rsidRDefault="004E1925" w:rsidP="002D724B">
      <w:pPr>
        <w:spacing w:before="360" w:after="0" w:line="240" w:lineRule="auto"/>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What is difference between final, finally and finalize in Java?</w:t>
      </w:r>
    </w:p>
    <w:p w:rsidR="004E1925" w:rsidRPr="000C5E1C" w:rsidRDefault="004E1925" w:rsidP="002D724B">
      <w:pPr>
        <w:pStyle w:val="ListParagraph"/>
        <w:numPr>
          <w:ilvl w:val="0"/>
          <w:numId w:val="22"/>
        </w:numPr>
        <w:spacing w:before="100" w:after="100" w:line="240" w:lineRule="auto"/>
        <w:rPr>
          <w:rFonts w:ascii="Comic Sans MS" w:eastAsia="Calibri" w:hAnsi="Comic Sans MS" w:cs="Calibri"/>
          <w:sz w:val="24"/>
        </w:rPr>
      </w:pPr>
      <w:proofErr w:type="gramStart"/>
      <w:r w:rsidRPr="000C5E1C">
        <w:rPr>
          <w:rFonts w:ascii="Comic Sans MS" w:eastAsia="Calibri" w:hAnsi="Comic Sans MS" w:cs="Calibri"/>
          <w:sz w:val="24"/>
        </w:rPr>
        <w:t>final</w:t>
      </w:r>
      <w:proofErr w:type="gramEnd"/>
      <w:r w:rsidRPr="000C5E1C">
        <w:rPr>
          <w:rFonts w:ascii="Comic Sans MS" w:eastAsia="Calibri" w:hAnsi="Comic Sans MS" w:cs="Calibri"/>
          <w:sz w:val="24"/>
        </w:rPr>
        <w:t xml:space="preserve"> and finally are keywords in java whereas finalize is a method.</w:t>
      </w:r>
    </w:p>
    <w:p w:rsidR="003524D9" w:rsidRPr="000C5E1C" w:rsidRDefault="004E1925" w:rsidP="002D724B">
      <w:pPr>
        <w:pStyle w:val="ListParagraph"/>
        <w:numPr>
          <w:ilvl w:val="0"/>
          <w:numId w:val="22"/>
        </w:numPr>
        <w:spacing w:before="100" w:after="100" w:line="240" w:lineRule="auto"/>
        <w:rPr>
          <w:rFonts w:ascii="Comic Sans MS" w:eastAsia="Calibri" w:hAnsi="Comic Sans MS" w:cs="Calibri"/>
          <w:sz w:val="24"/>
        </w:rPr>
      </w:pPr>
      <w:r w:rsidRPr="000C5E1C">
        <w:rPr>
          <w:rFonts w:ascii="Comic Sans MS" w:eastAsia="Calibri" w:hAnsi="Comic Sans MS" w:cs="Calibri"/>
          <w:sz w:val="24"/>
        </w:rPr>
        <w:t xml:space="preserve">final keyword can be used with class variables so that they can’t be reassigned, with class to avoid extending by classes and with methods to avoid overriding by subclasses, </w:t>
      </w:r>
    </w:p>
    <w:p w:rsidR="003524D9" w:rsidRPr="000C5E1C" w:rsidRDefault="004E1925" w:rsidP="002D724B">
      <w:pPr>
        <w:pStyle w:val="ListParagraph"/>
        <w:numPr>
          <w:ilvl w:val="0"/>
          <w:numId w:val="22"/>
        </w:numPr>
        <w:spacing w:before="100" w:after="100" w:line="240" w:lineRule="auto"/>
        <w:rPr>
          <w:rFonts w:ascii="Comic Sans MS" w:eastAsia="Calibri" w:hAnsi="Comic Sans MS" w:cs="Calibri"/>
          <w:sz w:val="24"/>
        </w:rPr>
      </w:pPr>
      <w:r w:rsidRPr="000C5E1C">
        <w:rPr>
          <w:rFonts w:ascii="Comic Sans MS" w:eastAsia="Calibri" w:hAnsi="Comic Sans MS" w:cs="Calibri"/>
          <w:sz w:val="24"/>
        </w:rPr>
        <w:t xml:space="preserve">finally keyword is used with try-catch block to provide statements that will always </w:t>
      </w:r>
      <w:proofErr w:type="spellStart"/>
      <w:r w:rsidRPr="000C5E1C">
        <w:rPr>
          <w:rFonts w:ascii="Comic Sans MS" w:eastAsia="Calibri" w:hAnsi="Comic Sans MS" w:cs="Calibri"/>
          <w:sz w:val="24"/>
        </w:rPr>
        <w:t>gets</w:t>
      </w:r>
      <w:proofErr w:type="spellEnd"/>
      <w:r w:rsidRPr="000C5E1C">
        <w:rPr>
          <w:rFonts w:ascii="Comic Sans MS" w:eastAsia="Calibri" w:hAnsi="Comic Sans MS" w:cs="Calibri"/>
          <w:sz w:val="24"/>
        </w:rPr>
        <w:t xml:space="preserve"> executed even if some exception arises, usually finally is used to close resources. </w:t>
      </w:r>
    </w:p>
    <w:p w:rsidR="004E1925" w:rsidRPr="000C5E1C" w:rsidRDefault="004E1925" w:rsidP="002D724B">
      <w:pPr>
        <w:pStyle w:val="ListParagraph"/>
        <w:numPr>
          <w:ilvl w:val="0"/>
          <w:numId w:val="22"/>
        </w:numPr>
        <w:spacing w:before="100" w:after="100" w:line="240" w:lineRule="auto"/>
        <w:rPr>
          <w:rFonts w:ascii="Comic Sans MS" w:eastAsia="Calibri" w:hAnsi="Comic Sans MS" w:cs="Calibri"/>
          <w:sz w:val="24"/>
        </w:rPr>
      </w:pPr>
      <w:proofErr w:type="gramStart"/>
      <w:r w:rsidRPr="000C5E1C">
        <w:rPr>
          <w:rFonts w:ascii="Comic Sans MS" w:eastAsia="Calibri" w:hAnsi="Comic Sans MS" w:cs="Calibri"/>
          <w:sz w:val="24"/>
        </w:rPr>
        <w:t>finalize(</w:t>
      </w:r>
      <w:proofErr w:type="gramEnd"/>
      <w:r w:rsidRPr="000C5E1C">
        <w:rPr>
          <w:rFonts w:ascii="Comic Sans MS" w:eastAsia="Calibri" w:hAnsi="Comic Sans MS" w:cs="Calibri"/>
          <w:sz w:val="24"/>
        </w:rPr>
        <w:t>) method is executed by Garbage Collector before the object is destroyed, it’s great way to make sure all the global resources are closed.</w:t>
      </w:r>
    </w:p>
    <w:p w:rsidR="004E1925" w:rsidRPr="000C5E1C" w:rsidRDefault="004E1925" w:rsidP="002D724B">
      <w:pPr>
        <w:pStyle w:val="ListParagraph"/>
        <w:spacing w:before="100" w:after="100" w:line="240" w:lineRule="auto"/>
        <w:ind w:left="1080"/>
        <w:rPr>
          <w:rFonts w:ascii="Comic Sans MS" w:eastAsia="Calibri" w:hAnsi="Comic Sans MS" w:cs="Calibri"/>
          <w:sz w:val="24"/>
        </w:rPr>
      </w:pPr>
      <w:r w:rsidRPr="000C5E1C">
        <w:rPr>
          <w:rFonts w:ascii="Comic Sans MS" w:eastAsia="Calibri" w:hAnsi="Comic Sans MS" w:cs="Calibri"/>
          <w:sz w:val="24"/>
        </w:rPr>
        <w:t>Out of the three, only finally is related to java exception handling.</w:t>
      </w:r>
    </w:p>
    <w:p w:rsidR="004E1925" w:rsidRPr="000C5E1C" w:rsidRDefault="004E1925" w:rsidP="002D724B">
      <w:pPr>
        <w:tabs>
          <w:tab w:val="left" w:pos="567"/>
          <w:tab w:val="left" w:pos="851"/>
        </w:tabs>
        <w:spacing w:before="360" w:after="0" w:line="240" w:lineRule="auto"/>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What happens when exception is thrown by main method?</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 xml:space="preserve">When exception is thrown by </w:t>
      </w:r>
      <w:proofErr w:type="gramStart"/>
      <w:r w:rsidRPr="000C5E1C">
        <w:rPr>
          <w:rFonts w:ascii="Comic Sans MS" w:eastAsia="Calibri" w:hAnsi="Comic Sans MS" w:cs="Calibri"/>
          <w:sz w:val="24"/>
        </w:rPr>
        <w:t>main(</w:t>
      </w:r>
      <w:proofErr w:type="gramEnd"/>
      <w:r w:rsidRPr="000C5E1C">
        <w:rPr>
          <w:rFonts w:ascii="Comic Sans MS" w:eastAsia="Calibri" w:hAnsi="Comic Sans MS" w:cs="Calibri"/>
          <w:sz w:val="24"/>
        </w:rPr>
        <w:t>) method, Java Runtime terminates the program and print the exception message and stack trace in system console.</w:t>
      </w:r>
    </w:p>
    <w:p w:rsidR="005E7731" w:rsidRPr="000C5E1C" w:rsidRDefault="005E7731" w:rsidP="002D724B">
      <w:pPr>
        <w:spacing w:line="240" w:lineRule="auto"/>
        <w:rPr>
          <w:rFonts w:ascii="Comic Sans MS" w:eastAsia="Calibri" w:hAnsi="Comic Sans MS" w:cs="Calibri"/>
          <w:b/>
          <w:color w:val="FF0000"/>
          <w:sz w:val="36"/>
          <w:szCs w:val="36"/>
        </w:rPr>
      </w:pPr>
      <w:r w:rsidRPr="000C5E1C">
        <w:rPr>
          <w:rFonts w:ascii="Comic Sans MS" w:eastAsia="Calibri" w:hAnsi="Comic Sans MS" w:cs="Calibri"/>
          <w:b/>
          <w:color w:val="FF0000"/>
          <w:sz w:val="36"/>
          <w:szCs w:val="36"/>
        </w:rPr>
        <w:t>Annotations:</w:t>
      </w:r>
    </w:p>
    <w:p w:rsidR="004E1925" w:rsidRPr="000C5E1C" w:rsidRDefault="004E1925" w:rsidP="002D724B">
      <w:pPr>
        <w:spacing w:line="240" w:lineRule="auto"/>
        <w:rPr>
          <w:rFonts w:ascii="Comic Sans MS" w:eastAsia="Calibri" w:hAnsi="Comic Sans MS" w:cs="Calibri"/>
          <w:b/>
          <w:color w:val="FF0000"/>
          <w:sz w:val="36"/>
          <w:szCs w:val="36"/>
        </w:rPr>
      </w:pPr>
      <w:r w:rsidRPr="000C5E1C">
        <w:rPr>
          <w:rFonts w:ascii="Comic Sans MS" w:eastAsia="Calibri" w:hAnsi="Comic Sans MS" w:cs="Calibri"/>
          <w:b/>
          <w:color w:val="0070C0"/>
          <w:sz w:val="36"/>
          <w:szCs w:val="36"/>
        </w:rPr>
        <w:t>What are annotations? What are their typical use cases?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Annotations are metadata bound to elements of the source code of a program and have no effect on the operation of the code they operate.</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Their typical uses cases are:</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Information for the compiler</w:t>
      </w:r>
      <w:r w:rsidRPr="000C5E1C">
        <w:rPr>
          <w:rFonts w:ascii="Comic Sans MS" w:eastAsia="Calibri" w:hAnsi="Comic Sans MS" w:cs="Calibri"/>
          <w:sz w:val="24"/>
        </w:rPr>
        <w:t> – with annotations, the compiler can detect errors or suppress warnings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Compile-time and deployment-time processing</w:t>
      </w:r>
      <w:r w:rsidRPr="000C5E1C">
        <w:rPr>
          <w:rFonts w:ascii="Comic Sans MS" w:eastAsia="Calibri" w:hAnsi="Comic Sans MS" w:cs="Calibri"/>
          <w:sz w:val="24"/>
        </w:rPr>
        <w:t> – software tools can process annotations and generate code, configuration files, etc.</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Runtime processing</w:t>
      </w:r>
      <w:r w:rsidRPr="000C5E1C">
        <w:rPr>
          <w:rFonts w:ascii="Comic Sans MS" w:eastAsia="Calibri" w:hAnsi="Comic Sans MS" w:cs="Calibri"/>
          <w:sz w:val="24"/>
        </w:rPr>
        <w:t xml:space="preserve"> – annotations can be examined at runtime to customize the behavior of a program</w:t>
      </w:r>
    </w:p>
    <w:p w:rsidR="004E1925" w:rsidRPr="000C5E1C" w:rsidRDefault="004E1925" w:rsidP="002D724B">
      <w:pPr>
        <w:spacing w:before="240" w:after="0" w:line="240" w:lineRule="auto"/>
        <w:ind w:left="360"/>
        <w:rPr>
          <w:rFonts w:ascii="Comic Sans MS" w:eastAsia="Calibri" w:hAnsi="Comic Sans MS" w:cs="Calibri"/>
          <w:sz w:val="24"/>
        </w:rPr>
      </w:pPr>
    </w:p>
    <w:p w:rsidR="004E1925" w:rsidRPr="000C5E1C" w:rsidRDefault="004E1925" w:rsidP="002D724B">
      <w:pPr>
        <w:spacing w:before="240" w:after="0"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Describe some useful annotations from the standard library.</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 There are several annotations in the </w:t>
      </w:r>
      <w:proofErr w:type="spellStart"/>
      <w:r w:rsidRPr="000C5E1C">
        <w:rPr>
          <w:rFonts w:ascii="Comic Sans MS" w:eastAsia="Calibri" w:hAnsi="Comic Sans MS" w:cs="Calibri"/>
          <w:i/>
          <w:sz w:val="24"/>
        </w:rPr>
        <w:t>java.lang</w:t>
      </w:r>
      <w:proofErr w:type="spellEnd"/>
      <w:r w:rsidRPr="000C5E1C">
        <w:rPr>
          <w:rFonts w:ascii="Comic Sans MS" w:eastAsia="Calibri" w:hAnsi="Comic Sans MS" w:cs="Calibri"/>
          <w:sz w:val="24"/>
        </w:rPr>
        <w:t xml:space="preserve"> and </w:t>
      </w:r>
      <w:proofErr w:type="spellStart"/>
      <w:proofErr w:type="gramStart"/>
      <w:r w:rsidRPr="000C5E1C">
        <w:rPr>
          <w:rFonts w:ascii="Comic Sans MS" w:eastAsia="Calibri" w:hAnsi="Comic Sans MS" w:cs="Calibri"/>
          <w:i/>
          <w:sz w:val="24"/>
        </w:rPr>
        <w:t>java.lang.annotation</w:t>
      </w:r>
      <w:proofErr w:type="spellEnd"/>
      <w:r w:rsidR="003524D9" w:rsidRPr="000C5E1C">
        <w:rPr>
          <w:rFonts w:ascii="Comic Sans MS" w:eastAsia="Calibri" w:hAnsi="Comic Sans MS" w:cs="Calibri"/>
          <w:i/>
          <w:sz w:val="24"/>
        </w:rPr>
        <w:t xml:space="preserve"> </w:t>
      </w:r>
      <w:r w:rsidRPr="000C5E1C">
        <w:rPr>
          <w:rFonts w:ascii="Comic Sans MS" w:eastAsia="Calibri" w:hAnsi="Comic Sans MS" w:cs="Calibri"/>
          <w:sz w:val="24"/>
        </w:rPr>
        <w:t> packages</w:t>
      </w:r>
      <w:proofErr w:type="gramEnd"/>
      <w:r w:rsidRPr="000C5E1C">
        <w:rPr>
          <w:rFonts w:ascii="Comic Sans MS" w:eastAsia="Calibri" w:hAnsi="Comic Sans MS" w:cs="Calibri"/>
          <w:sz w:val="24"/>
        </w:rPr>
        <w:t>, the more common ones include but not limited to:</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i/>
          <w:sz w:val="24"/>
        </w:rPr>
        <w:t xml:space="preserve">@Override – </w:t>
      </w:r>
      <w:r w:rsidRPr="000C5E1C">
        <w:rPr>
          <w:rFonts w:ascii="Comic Sans MS" w:eastAsia="Calibri" w:hAnsi="Comic Sans MS" w:cs="Calibri"/>
          <w:sz w:val="24"/>
        </w:rPr>
        <w:t>marks that a method is meant to override an element declared in a superclass. If it fails to override the method correctly, the compiler will issue an error</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i/>
          <w:sz w:val="24"/>
        </w:rPr>
        <w:t>@Deprecated </w:t>
      </w:r>
      <w:r w:rsidRPr="000C5E1C">
        <w:rPr>
          <w:rFonts w:ascii="Comic Sans MS" w:eastAsia="Calibri" w:hAnsi="Comic Sans MS" w:cs="Calibri"/>
          <w:sz w:val="24"/>
        </w:rPr>
        <w:t>– indicates that element is deprecated and should not be used. The compiler will issue a warning if the program uses a method, class, or field marked with this annotation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i/>
          <w:sz w:val="24"/>
        </w:rPr>
        <w:t>@</w:t>
      </w:r>
      <w:proofErr w:type="spellStart"/>
      <w:r w:rsidRPr="000C5E1C">
        <w:rPr>
          <w:rFonts w:ascii="Comic Sans MS" w:eastAsia="Calibri" w:hAnsi="Comic Sans MS" w:cs="Calibri"/>
          <w:i/>
          <w:sz w:val="24"/>
        </w:rPr>
        <w:t>SuppressWarnings</w:t>
      </w:r>
      <w:proofErr w:type="spellEnd"/>
      <w:r w:rsidRPr="000C5E1C">
        <w:rPr>
          <w:rFonts w:ascii="Comic Sans MS" w:eastAsia="Calibri" w:hAnsi="Comic Sans MS" w:cs="Calibri"/>
          <w:i/>
          <w:sz w:val="24"/>
        </w:rPr>
        <w:t> </w:t>
      </w:r>
      <w:r w:rsidRPr="000C5E1C">
        <w:rPr>
          <w:rFonts w:ascii="Comic Sans MS" w:eastAsia="Calibri" w:hAnsi="Comic Sans MS" w:cs="Calibri"/>
          <w:sz w:val="24"/>
        </w:rPr>
        <w:t>– tells the compiler to suppress specific warnings. Most commonly used when interfacing with legacy code written before generics appeared</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i/>
          <w:sz w:val="24"/>
        </w:rPr>
        <w:t>@</w:t>
      </w:r>
      <w:proofErr w:type="spellStart"/>
      <w:r w:rsidRPr="000C5E1C">
        <w:rPr>
          <w:rFonts w:ascii="Comic Sans MS" w:eastAsia="Calibri" w:hAnsi="Comic Sans MS" w:cs="Calibri"/>
          <w:i/>
          <w:sz w:val="24"/>
        </w:rPr>
        <w:t>FunctionalInterface</w:t>
      </w:r>
      <w:proofErr w:type="spellEnd"/>
      <w:r w:rsidRPr="000C5E1C">
        <w:rPr>
          <w:rFonts w:ascii="Comic Sans MS" w:eastAsia="Calibri" w:hAnsi="Comic Sans MS" w:cs="Calibri"/>
          <w:sz w:val="24"/>
        </w:rPr>
        <w:t> – introduced in Java 8, indicates that the type declaration is a functional interface and whose implementation can be provided using a Lambda Expression</w:t>
      </w:r>
    </w:p>
    <w:p w:rsidR="004E1925" w:rsidRPr="000C5E1C" w:rsidRDefault="004E1925" w:rsidP="002D724B">
      <w:pPr>
        <w:spacing w:before="240" w:after="0" w:line="240" w:lineRule="auto"/>
        <w:ind w:left="360"/>
        <w:rPr>
          <w:rFonts w:ascii="Comic Sans MS" w:eastAsia="Calibri" w:hAnsi="Comic Sans MS" w:cs="Calibri"/>
          <w:sz w:val="24"/>
        </w:rPr>
      </w:pPr>
    </w:p>
    <w:p w:rsidR="004E1925" w:rsidRPr="000C5E1C" w:rsidRDefault="004E1925" w:rsidP="002D724B">
      <w:pPr>
        <w:spacing w:before="240" w:after="0"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How can you create an annotation?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 Annotations are a form of an interface where the </w:t>
      </w:r>
      <w:proofErr w:type="gramStart"/>
      <w:r w:rsidRPr="000C5E1C">
        <w:rPr>
          <w:rFonts w:ascii="Comic Sans MS" w:eastAsia="Calibri" w:hAnsi="Comic Sans MS" w:cs="Calibri"/>
          <w:sz w:val="24"/>
        </w:rPr>
        <w:t xml:space="preserve">keyword </w:t>
      </w:r>
      <w:r w:rsidRPr="000C5E1C">
        <w:rPr>
          <w:rFonts w:ascii="Comic Sans MS" w:eastAsia="Calibri" w:hAnsi="Comic Sans MS" w:cs="Calibri"/>
          <w:i/>
          <w:sz w:val="24"/>
        </w:rPr>
        <w:t>interface</w:t>
      </w:r>
      <w:proofErr w:type="gramEnd"/>
      <w:r w:rsidRPr="000C5E1C">
        <w:rPr>
          <w:rFonts w:ascii="Comic Sans MS" w:eastAsia="Calibri" w:hAnsi="Comic Sans MS" w:cs="Calibri"/>
          <w:sz w:val="24"/>
        </w:rPr>
        <w:t xml:space="preserve"> is preceded by </w:t>
      </w:r>
      <w:r w:rsidRPr="000C5E1C">
        <w:rPr>
          <w:rFonts w:ascii="Comic Sans MS" w:eastAsia="Calibri" w:hAnsi="Comic Sans MS" w:cs="Calibri"/>
          <w:i/>
          <w:sz w:val="24"/>
        </w:rPr>
        <w:t>@,</w:t>
      </w:r>
      <w:r w:rsidRPr="000C5E1C">
        <w:rPr>
          <w:rFonts w:ascii="Comic Sans MS" w:eastAsia="Calibri" w:hAnsi="Comic Sans MS" w:cs="Calibri"/>
          <w:sz w:val="24"/>
        </w:rPr>
        <w:t xml:space="preserve"> and</w:t>
      </w:r>
      <w:r w:rsidRPr="000C5E1C">
        <w:rPr>
          <w:rFonts w:ascii="Comic Sans MS" w:eastAsia="Calibri" w:hAnsi="Comic Sans MS" w:cs="Calibri"/>
          <w:i/>
          <w:sz w:val="24"/>
        </w:rPr>
        <w:t> </w:t>
      </w:r>
      <w:r w:rsidRPr="000C5E1C">
        <w:rPr>
          <w:rFonts w:ascii="Comic Sans MS" w:eastAsia="Calibri" w:hAnsi="Comic Sans MS" w:cs="Calibri"/>
          <w:sz w:val="24"/>
        </w:rPr>
        <w:t xml:space="preserve">whose body contains </w:t>
      </w:r>
      <w:r w:rsidRPr="000C5E1C">
        <w:rPr>
          <w:rFonts w:ascii="Comic Sans MS" w:eastAsia="Calibri" w:hAnsi="Comic Sans MS" w:cs="Calibri"/>
          <w:i/>
          <w:sz w:val="24"/>
        </w:rPr>
        <w:t>annotation type element</w:t>
      </w:r>
      <w:r w:rsidRPr="000C5E1C">
        <w:rPr>
          <w:rFonts w:ascii="Comic Sans MS" w:eastAsia="Calibri" w:hAnsi="Comic Sans MS" w:cs="Calibri"/>
          <w:sz w:val="24"/>
        </w:rPr>
        <w:t xml:space="preserve"> declarations that look very similar to methods:</w:t>
      </w:r>
    </w:p>
    <w:tbl>
      <w:tblPr>
        <w:tblW w:w="0" w:type="auto"/>
        <w:tblCellMar>
          <w:left w:w="10" w:type="dxa"/>
          <w:right w:w="10" w:type="dxa"/>
        </w:tblCellMar>
        <w:tblLook w:val="04A0" w:firstRow="1" w:lastRow="0" w:firstColumn="1" w:lastColumn="0" w:noHBand="0" w:noVBand="1"/>
      </w:tblPr>
      <w:tblGrid>
        <w:gridCol w:w="380"/>
        <w:gridCol w:w="3477"/>
      </w:tblGrid>
      <w:tr w:rsidR="004E1925" w:rsidRPr="000C5E1C"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tc>
        <w:tc>
          <w:tcPr>
            <w:tcW w:w="3477"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3524D9" w:rsidP="002D724B">
            <w:pPr>
              <w:spacing w:after="0" w:line="240" w:lineRule="auto"/>
              <w:ind w:left="360"/>
              <w:rPr>
                <w:rFonts w:ascii="Comic Sans MS" w:eastAsia="Calibri" w:hAnsi="Comic Sans MS" w:cs="Calibri"/>
                <w:sz w:val="24"/>
              </w:rPr>
            </w:pPr>
            <w:proofErr w:type="spellStart"/>
            <w:r w:rsidRPr="000C5E1C">
              <w:rPr>
                <w:rFonts w:ascii="Comic Sans MS" w:eastAsia="Calibri" w:hAnsi="Comic Sans MS" w:cs="Calibri"/>
                <w:sz w:val="24"/>
              </w:rPr>
              <w:t>public</w:t>
            </w:r>
            <w:r w:rsidR="004E1925" w:rsidRPr="000C5E1C">
              <w:rPr>
                <w:rFonts w:ascii="Comic Sans MS" w:eastAsia="Calibri" w:hAnsi="Comic Sans MS" w:cs="Calibri"/>
                <w:sz w:val="24"/>
              </w:rPr>
              <w:t>@interface</w:t>
            </w:r>
            <w:proofErr w:type="spellEnd"/>
            <w:r w:rsidR="004E1925" w:rsidRPr="000C5E1C">
              <w:rPr>
                <w:rFonts w:ascii="Comic Sans MS" w:eastAsia="Calibri" w:hAnsi="Comic Sans MS" w:cs="Calibri"/>
                <w:sz w:val="24"/>
              </w:rPr>
              <w:t xml:space="preserve"> </w:t>
            </w:r>
            <w:proofErr w:type="spellStart"/>
            <w:r w:rsidR="004E1925" w:rsidRPr="000C5E1C">
              <w:rPr>
                <w:rFonts w:ascii="Comic Sans MS" w:eastAsia="Calibri" w:hAnsi="Comic Sans MS" w:cs="Calibri"/>
                <w:sz w:val="24"/>
              </w:rPr>
              <w:t>SimpleAnnotation</w:t>
            </w:r>
            <w:proofErr w:type="spellEnd"/>
            <w:r w:rsidR="004E1925" w:rsidRPr="000C5E1C">
              <w:rPr>
                <w:rFonts w:ascii="Comic Sans MS" w:eastAsia="Calibri" w:hAnsi="Comic Sans MS" w:cs="Calibri"/>
                <w:sz w:val="24"/>
              </w:rPr>
              <w:t xml:space="preserv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String value();</w:t>
            </w:r>
          </w:p>
          <w:p w:rsidR="004E1925" w:rsidRPr="000C5E1C" w:rsidRDefault="004E1925" w:rsidP="002D724B">
            <w:pPr>
              <w:spacing w:after="0" w:line="240" w:lineRule="auto"/>
              <w:ind w:left="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roofErr w:type="spellStart"/>
            <w:r w:rsidRPr="000C5E1C">
              <w:rPr>
                <w:rFonts w:ascii="Comic Sans MS" w:eastAsia="Calibri" w:hAnsi="Comic Sans MS" w:cs="Calibri"/>
                <w:sz w:val="24"/>
              </w:rPr>
              <w:t>int</w:t>
            </w:r>
            <w:proofErr w:type="spellEnd"/>
            <w:r w:rsidRPr="000C5E1C">
              <w:rPr>
                <w:rFonts w:ascii="Comic Sans MS" w:eastAsia="Calibri" w:hAnsi="Comic Sans MS" w:cs="Calibri"/>
                <w:sz w:val="24"/>
              </w:rPr>
              <w:t>[] types();</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tc>
      </w:tr>
    </w:tbl>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After the annotation is defined, </w:t>
      </w:r>
      <w:proofErr w:type="spellStart"/>
      <w:r w:rsidRPr="000C5E1C">
        <w:rPr>
          <w:rFonts w:ascii="Comic Sans MS" w:eastAsia="Calibri" w:hAnsi="Comic Sans MS" w:cs="Calibri"/>
          <w:sz w:val="24"/>
        </w:rPr>
        <w:t>yon</w:t>
      </w:r>
      <w:proofErr w:type="spellEnd"/>
      <w:r w:rsidRPr="000C5E1C">
        <w:rPr>
          <w:rFonts w:ascii="Comic Sans MS" w:eastAsia="Calibri" w:hAnsi="Comic Sans MS" w:cs="Calibri"/>
          <w:sz w:val="24"/>
        </w:rPr>
        <w:t xml:space="preserve"> can start using it in through your code:</w:t>
      </w:r>
    </w:p>
    <w:tbl>
      <w:tblPr>
        <w:tblW w:w="0" w:type="auto"/>
        <w:tblCellMar>
          <w:left w:w="10" w:type="dxa"/>
          <w:right w:w="10" w:type="dxa"/>
        </w:tblCellMar>
        <w:tblLook w:val="04A0" w:firstRow="1" w:lastRow="0" w:firstColumn="1" w:lastColumn="0" w:noHBand="0" w:noVBand="1"/>
      </w:tblPr>
      <w:tblGrid>
        <w:gridCol w:w="380"/>
        <w:gridCol w:w="5196"/>
      </w:tblGrid>
      <w:tr w:rsidR="004E1925" w:rsidRPr="000C5E1C"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tc>
        <w:tc>
          <w:tcPr>
            <w:tcW w:w="5196" w:type="dxa"/>
            <w:tcBorders>
              <w:top w:val="single" w:sz="2" w:space="0" w:color="836967"/>
              <w:left w:val="single" w:sz="2" w:space="0" w:color="836967"/>
              <w:bottom w:val="single" w:sz="2" w:space="0" w:color="836967"/>
              <w:right w:val="single" w:sz="2" w:space="0" w:color="836967"/>
            </w:tcBorders>
            <w:vAlign w:val="center"/>
            <w:hideMark/>
          </w:tcPr>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w:t>
            </w:r>
            <w:proofErr w:type="spellStart"/>
            <w:r w:rsidRPr="000C5E1C">
              <w:rPr>
                <w:rFonts w:ascii="Comic Sans MS" w:eastAsia="Calibri" w:hAnsi="Comic Sans MS" w:cs="Calibri"/>
                <w:sz w:val="24"/>
              </w:rPr>
              <w:t>SimpleAnnotation</w:t>
            </w:r>
            <w:proofErr w:type="spellEnd"/>
            <w:r w:rsidRPr="000C5E1C">
              <w:rPr>
                <w:rFonts w:ascii="Comic Sans MS" w:eastAsia="Calibri" w:hAnsi="Comic Sans MS" w:cs="Calibri"/>
                <w:sz w:val="24"/>
              </w:rPr>
              <w:t>(value = "an element", types = 1)</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public class Element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w:t>
            </w:r>
            <w:proofErr w:type="spellStart"/>
            <w:r w:rsidRPr="000C5E1C">
              <w:rPr>
                <w:rFonts w:ascii="Comic Sans MS" w:eastAsia="Calibri" w:hAnsi="Comic Sans MS" w:cs="Calibri"/>
                <w:sz w:val="24"/>
              </w:rPr>
              <w:t>SimpleAnnotation</w:t>
            </w:r>
            <w:proofErr w:type="spellEnd"/>
            <w:r w:rsidRPr="000C5E1C">
              <w:rPr>
                <w:rFonts w:ascii="Comic Sans MS" w:eastAsia="Calibri" w:hAnsi="Comic Sans MS" w:cs="Calibri"/>
                <w:sz w:val="24"/>
              </w:rPr>
              <w:t>(value = "an attribute", types = { 1, 2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public Element </w:t>
            </w:r>
            <w:proofErr w:type="spellStart"/>
            <w:r w:rsidRPr="000C5E1C">
              <w:rPr>
                <w:rFonts w:ascii="Comic Sans MS" w:eastAsia="Calibri" w:hAnsi="Comic Sans MS" w:cs="Calibri"/>
                <w:sz w:val="24"/>
              </w:rPr>
              <w:t>nextElement</w:t>
            </w:r>
            <w:proofErr w:type="spellEnd"/>
            <w:r w:rsidRPr="000C5E1C">
              <w:rPr>
                <w:rFonts w:ascii="Comic Sans MS" w:eastAsia="Calibri" w:hAnsi="Comic Sans MS" w:cs="Calibri"/>
                <w:sz w:val="24"/>
              </w:rPr>
              <w:t>;</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tc>
      </w:tr>
    </w:tbl>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Note that, when providing multiple values for array elements, you must enclose them in brackets.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Optionally, default values can be provided as long as they are constant expressions to the compiler:</w:t>
      </w:r>
    </w:p>
    <w:tbl>
      <w:tblPr>
        <w:tblW w:w="0" w:type="auto"/>
        <w:tblCellMar>
          <w:left w:w="10" w:type="dxa"/>
          <w:right w:w="10" w:type="dxa"/>
        </w:tblCellMar>
        <w:tblLook w:val="04A0" w:firstRow="1" w:lastRow="0" w:firstColumn="1" w:lastColumn="0" w:noHBand="0" w:noVBand="1"/>
      </w:tblPr>
      <w:tblGrid>
        <w:gridCol w:w="380"/>
        <w:gridCol w:w="3811"/>
      </w:tblGrid>
      <w:tr w:rsidR="004E1925" w:rsidRPr="000C5E1C"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tc>
        <w:tc>
          <w:tcPr>
            <w:tcW w:w="3811" w:type="dxa"/>
            <w:tcBorders>
              <w:top w:val="single" w:sz="2" w:space="0" w:color="836967"/>
              <w:left w:val="single" w:sz="2" w:space="0" w:color="836967"/>
              <w:bottom w:val="single" w:sz="2" w:space="0" w:color="836967"/>
              <w:right w:val="single" w:sz="2" w:space="0" w:color="836967"/>
            </w:tcBorders>
            <w:vAlign w:val="center"/>
            <w:hideMark/>
          </w:tcPr>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public @interface </w:t>
            </w:r>
            <w:proofErr w:type="spellStart"/>
            <w:r w:rsidRPr="000C5E1C">
              <w:rPr>
                <w:rFonts w:ascii="Comic Sans MS" w:eastAsia="Calibri" w:hAnsi="Comic Sans MS" w:cs="Calibri"/>
                <w:sz w:val="24"/>
              </w:rPr>
              <w:t>SimpleAnnotation</w:t>
            </w:r>
            <w:proofErr w:type="spellEnd"/>
            <w:r w:rsidRPr="000C5E1C">
              <w:rPr>
                <w:rFonts w:ascii="Comic Sans MS" w:eastAsia="Calibri" w:hAnsi="Comic Sans MS" w:cs="Calibri"/>
                <w:sz w:val="24"/>
              </w:rPr>
              <w:t xml:space="preserv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String value() default "This is an element";</w:t>
            </w:r>
          </w:p>
          <w:p w:rsidR="004E1925" w:rsidRPr="000C5E1C" w:rsidRDefault="004E1925" w:rsidP="002D724B">
            <w:pPr>
              <w:spacing w:after="0" w:line="240" w:lineRule="auto"/>
              <w:ind w:left="360"/>
              <w:rPr>
                <w:rFonts w:ascii="Comic Sans MS" w:eastAsia="Calibri" w:hAnsi="Comic Sans MS" w:cs="Calibri"/>
                <w:sz w:val="24"/>
              </w:rPr>
            </w:pPr>
            <w:proofErr w:type="spellStart"/>
            <w:r w:rsidRPr="000C5E1C">
              <w:rPr>
                <w:rFonts w:ascii="Comic Sans MS" w:eastAsia="Calibri" w:hAnsi="Comic Sans MS" w:cs="Calibri"/>
                <w:sz w:val="24"/>
              </w:rPr>
              <w:t>int</w:t>
            </w:r>
            <w:proofErr w:type="spellEnd"/>
            <w:r w:rsidRPr="000C5E1C">
              <w:rPr>
                <w:rFonts w:ascii="Comic Sans MS" w:eastAsia="Calibri" w:hAnsi="Comic Sans MS" w:cs="Calibri"/>
                <w:sz w:val="24"/>
              </w:rPr>
              <w:t>[] types() default { 1, 2, 3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tc>
      </w:tr>
    </w:tbl>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Now, you can use the annotation without those elements:</w:t>
      </w:r>
    </w:p>
    <w:tbl>
      <w:tblPr>
        <w:tblW w:w="0" w:type="auto"/>
        <w:tblCellMar>
          <w:left w:w="10" w:type="dxa"/>
          <w:right w:w="10" w:type="dxa"/>
        </w:tblCellMar>
        <w:tblLook w:val="04A0" w:firstRow="1" w:lastRow="0" w:firstColumn="1" w:lastColumn="0" w:noHBand="0" w:noVBand="1"/>
      </w:tblPr>
      <w:tblGrid>
        <w:gridCol w:w="380"/>
        <w:gridCol w:w="2571"/>
      </w:tblGrid>
      <w:tr w:rsidR="004E1925" w:rsidRPr="000C5E1C"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tc>
        <w:tc>
          <w:tcPr>
            <w:tcW w:w="2182" w:type="dxa"/>
            <w:tcBorders>
              <w:top w:val="single" w:sz="2" w:space="0" w:color="836967"/>
              <w:left w:val="single" w:sz="2" w:space="0" w:color="836967"/>
              <w:bottom w:val="single" w:sz="2" w:space="0" w:color="836967"/>
              <w:right w:val="single" w:sz="2" w:space="0" w:color="836967"/>
            </w:tcBorders>
            <w:vAlign w:val="center"/>
            <w:hideMark/>
          </w:tcPr>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roofErr w:type="spellStart"/>
            <w:r w:rsidRPr="000C5E1C">
              <w:rPr>
                <w:rFonts w:ascii="Comic Sans MS" w:eastAsia="Calibri" w:hAnsi="Comic Sans MS" w:cs="Calibri"/>
                <w:sz w:val="24"/>
              </w:rPr>
              <w:t>SimpleAnnotation</w:t>
            </w:r>
            <w:proofErr w:type="spellEnd"/>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public class Element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tc>
      </w:tr>
    </w:tbl>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Or only some of them:</w:t>
      </w:r>
    </w:p>
    <w:tbl>
      <w:tblPr>
        <w:tblW w:w="0" w:type="auto"/>
        <w:tblCellMar>
          <w:left w:w="10" w:type="dxa"/>
          <w:right w:w="10" w:type="dxa"/>
        </w:tblCellMar>
        <w:tblLook w:val="04A0" w:firstRow="1" w:lastRow="0" w:firstColumn="1" w:lastColumn="0" w:noHBand="0" w:noVBand="1"/>
      </w:tblPr>
      <w:tblGrid>
        <w:gridCol w:w="380"/>
        <w:gridCol w:w="3859"/>
      </w:tblGrid>
      <w:tr w:rsidR="004E1925" w:rsidRPr="000C5E1C"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tc>
        <w:tc>
          <w:tcPr>
            <w:tcW w:w="3859" w:type="dxa"/>
            <w:tcBorders>
              <w:top w:val="single" w:sz="2" w:space="0" w:color="836967"/>
              <w:left w:val="single" w:sz="2" w:space="0" w:color="836967"/>
              <w:bottom w:val="single" w:sz="2" w:space="0" w:color="836967"/>
              <w:right w:val="single" w:sz="2" w:space="0" w:color="836967"/>
            </w:tcBorders>
            <w:vAlign w:val="center"/>
            <w:hideMark/>
          </w:tcPr>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roofErr w:type="spellStart"/>
            <w:r w:rsidRPr="000C5E1C">
              <w:rPr>
                <w:rFonts w:ascii="Comic Sans MS" w:eastAsia="Calibri" w:hAnsi="Comic Sans MS" w:cs="Calibri"/>
                <w:sz w:val="24"/>
              </w:rPr>
              <w:t>SimpleAnnotation</w:t>
            </w:r>
            <w:proofErr w:type="spellEnd"/>
            <w:r w:rsidRPr="000C5E1C">
              <w:rPr>
                <w:rFonts w:ascii="Comic Sans MS" w:eastAsia="Calibri" w:hAnsi="Comic Sans MS" w:cs="Calibri"/>
                <w:sz w:val="24"/>
              </w:rPr>
              <w:t>(value = "an attribute")</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public Element </w:t>
            </w:r>
            <w:proofErr w:type="spellStart"/>
            <w:r w:rsidRPr="000C5E1C">
              <w:rPr>
                <w:rFonts w:ascii="Comic Sans MS" w:eastAsia="Calibri" w:hAnsi="Comic Sans MS" w:cs="Calibri"/>
                <w:sz w:val="24"/>
              </w:rPr>
              <w:t>nextElement</w:t>
            </w:r>
            <w:proofErr w:type="spellEnd"/>
            <w:r w:rsidRPr="000C5E1C">
              <w:rPr>
                <w:rFonts w:ascii="Comic Sans MS" w:eastAsia="Calibri" w:hAnsi="Comic Sans MS" w:cs="Calibri"/>
                <w:sz w:val="24"/>
              </w:rPr>
              <w:t>;</w:t>
            </w:r>
          </w:p>
        </w:tc>
      </w:tr>
    </w:tbl>
    <w:p w:rsidR="004E1925" w:rsidRPr="000C5E1C" w:rsidRDefault="004E1925" w:rsidP="002D724B">
      <w:pPr>
        <w:spacing w:before="240" w:after="0" w:line="240" w:lineRule="auto"/>
        <w:ind w:left="360"/>
        <w:rPr>
          <w:rFonts w:ascii="Comic Sans MS" w:eastAsia="Calibri" w:hAnsi="Comic Sans MS" w:cs="Calibri"/>
          <w:sz w:val="24"/>
        </w:rPr>
      </w:pPr>
    </w:p>
    <w:p w:rsidR="004E1925" w:rsidRPr="000C5E1C" w:rsidRDefault="004E1925" w:rsidP="002D724B">
      <w:pPr>
        <w:spacing w:before="240" w:after="0"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What object types can be returned from an annotation method declaration?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The return type must be a primitive, </w:t>
      </w:r>
      <w:r w:rsidRPr="000C5E1C">
        <w:rPr>
          <w:rFonts w:ascii="Comic Sans MS" w:eastAsia="Calibri" w:hAnsi="Comic Sans MS" w:cs="Calibri"/>
          <w:i/>
          <w:sz w:val="24"/>
        </w:rPr>
        <w:t>String</w:t>
      </w:r>
      <w:r w:rsidRPr="000C5E1C">
        <w:rPr>
          <w:rFonts w:ascii="Comic Sans MS" w:eastAsia="Calibri" w:hAnsi="Comic Sans MS" w:cs="Calibri"/>
          <w:sz w:val="24"/>
        </w:rPr>
        <w:t xml:space="preserve">, </w:t>
      </w:r>
      <w:r w:rsidRPr="000C5E1C">
        <w:rPr>
          <w:rFonts w:ascii="Comic Sans MS" w:eastAsia="Calibri" w:hAnsi="Comic Sans MS" w:cs="Calibri"/>
          <w:i/>
          <w:sz w:val="24"/>
        </w:rPr>
        <w:t>Class</w:t>
      </w:r>
      <w:r w:rsidRPr="000C5E1C">
        <w:rPr>
          <w:rFonts w:ascii="Comic Sans MS" w:eastAsia="Calibri" w:hAnsi="Comic Sans MS" w:cs="Calibri"/>
          <w:sz w:val="24"/>
        </w:rPr>
        <w:t xml:space="preserve">, </w:t>
      </w:r>
      <w:proofErr w:type="spellStart"/>
      <w:r w:rsidRPr="000C5E1C">
        <w:rPr>
          <w:rFonts w:ascii="Comic Sans MS" w:eastAsia="Calibri" w:hAnsi="Comic Sans MS" w:cs="Calibri"/>
          <w:i/>
          <w:sz w:val="24"/>
        </w:rPr>
        <w:t>Enum</w:t>
      </w:r>
      <w:proofErr w:type="spellEnd"/>
      <w:r w:rsidRPr="000C5E1C">
        <w:rPr>
          <w:rFonts w:ascii="Comic Sans MS" w:eastAsia="Calibri" w:hAnsi="Comic Sans MS" w:cs="Calibri"/>
          <w:sz w:val="24"/>
        </w:rPr>
        <w:t>, or an array of one of the previous types. Otherwise, the compiler will throw an error.</w:t>
      </w: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before="240" w:after="0"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Which program elements can be annotated?</w:t>
      </w:r>
    </w:p>
    <w:p w:rsidR="004E1925" w:rsidRPr="000C5E1C" w:rsidRDefault="004E1925" w:rsidP="002D724B">
      <w:pPr>
        <w:spacing w:before="240" w:after="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Annotations can be applied in several places throughout the source code. They can be applied to declarations of classes, constructors, and fields:</w:t>
      </w:r>
    </w:p>
    <w:p w:rsidR="004E1925" w:rsidRPr="000C5E1C" w:rsidRDefault="004E1925" w:rsidP="002D724B">
      <w:pPr>
        <w:spacing w:before="240" w:after="0"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What are meta-annotations?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Are annotations that apply to other </w:t>
      </w:r>
      <w:proofErr w:type="gramStart"/>
      <w:r w:rsidRPr="000C5E1C">
        <w:rPr>
          <w:rFonts w:ascii="Comic Sans MS" w:eastAsia="Calibri" w:hAnsi="Comic Sans MS" w:cs="Calibri"/>
          <w:sz w:val="24"/>
        </w:rPr>
        <w:t>annotations.</w:t>
      </w:r>
      <w:proofErr w:type="gramEnd"/>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All annotations that aren’t marked with </w:t>
      </w:r>
      <w:r w:rsidRPr="000C5E1C">
        <w:rPr>
          <w:rFonts w:ascii="Comic Sans MS" w:eastAsia="Calibri" w:hAnsi="Comic Sans MS" w:cs="Calibri"/>
          <w:i/>
          <w:sz w:val="24"/>
        </w:rPr>
        <w:t>@Target,</w:t>
      </w:r>
      <w:r w:rsidRPr="000C5E1C">
        <w:rPr>
          <w:rFonts w:ascii="Comic Sans MS" w:eastAsia="Calibri" w:hAnsi="Comic Sans MS" w:cs="Calibri"/>
          <w:sz w:val="24"/>
        </w:rPr>
        <w:t> or are marked with it but include </w:t>
      </w:r>
      <w:r w:rsidRPr="000C5E1C">
        <w:rPr>
          <w:rFonts w:ascii="Comic Sans MS" w:eastAsia="Calibri" w:hAnsi="Comic Sans MS" w:cs="Calibri"/>
          <w:i/>
          <w:sz w:val="24"/>
        </w:rPr>
        <w:t>ANNOTATION_TYPE</w:t>
      </w:r>
      <w:r w:rsidRPr="000C5E1C">
        <w:rPr>
          <w:rFonts w:ascii="Comic Sans MS" w:eastAsia="Calibri" w:hAnsi="Comic Sans MS" w:cs="Calibri"/>
          <w:sz w:val="24"/>
        </w:rPr>
        <w:t> constant are also meta-annotations:</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@Target(</w:t>
      </w:r>
      <w:proofErr w:type="spellStart"/>
      <w:proofErr w:type="gramEnd"/>
      <w:r w:rsidRPr="000C5E1C">
        <w:rPr>
          <w:rFonts w:ascii="Comic Sans MS" w:eastAsia="Calibri" w:hAnsi="Comic Sans MS" w:cs="Calibri"/>
          <w:sz w:val="24"/>
        </w:rPr>
        <w:t>ElementType.ANNOTATION_TYPE</w:t>
      </w:r>
      <w:proofErr w:type="spellEnd"/>
      <w:r w:rsidRPr="000C5E1C">
        <w:rPr>
          <w:rFonts w:ascii="Comic Sans MS" w:eastAsia="Calibri" w:hAnsi="Comic Sans MS" w:cs="Calibri"/>
          <w:sz w:val="24"/>
        </w:rPr>
        <w:t>)</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public</w:t>
      </w:r>
      <w:proofErr w:type="gramEnd"/>
      <w:r w:rsidRPr="000C5E1C">
        <w:rPr>
          <w:rFonts w:ascii="Comic Sans MS" w:eastAsia="Calibri" w:hAnsi="Comic Sans MS" w:cs="Calibri"/>
          <w:sz w:val="24"/>
        </w:rPr>
        <w:t xml:space="preserve"> @interface </w:t>
      </w:r>
      <w:proofErr w:type="spellStart"/>
      <w:r w:rsidRPr="000C5E1C">
        <w:rPr>
          <w:rFonts w:ascii="Comic Sans MS" w:eastAsia="Calibri" w:hAnsi="Comic Sans MS" w:cs="Calibri"/>
          <w:sz w:val="24"/>
        </w:rPr>
        <w:t>SimpleAnnotation</w:t>
      </w:r>
      <w:proofErr w:type="spellEnd"/>
      <w:r w:rsidRPr="000C5E1C">
        <w:rPr>
          <w:rFonts w:ascii="Comic Sans MS" w:eastAsia="Calibri" w:hAnsi="Comic Sans MS" w:cs="Calibri"/>
          <w:sz w:val="24"/>
        </w:rPr>
        <w:t xml:space="preserv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p w:rsidR="004E1925" w:rsidRPr="000C5E1C" w:rsidRDefault="004E1925" w:rsidP="002D724B">
      <w:pPr>
        <w:spacing w:before="240" w:after="0"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What are repeating annotations?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These are annotations that can be applied more than once to the same element declaration.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For compatibility reasons, since this feature was introduced in Java 8, repeating annotations are stored in a </w:t>
      </w:r>
      <w:r w:rsidRPr="000C5E1C">
        <w:rPr>
          <w:rFonts w:ascii="Comic Sans MS" w:eastAsia="Calibri" w:hAnsi="Comic Sans MS" w:cs="Calibri"/>
          <w:i/>
          <w:sz w:val="24"/>
        </w:rPr>
        <w:t>container annotation</w:t>
      </w:r>
      <w:r w:rsidRPr="000C5E1C">
        <w:rPr>
          <w:rFonts w:ascii="Comic Sans MS" w:eastAsia="Calibri" w:hAnsi="Comic Sans MS" w:cs="Calibri"/>
          <w:sz w:val="24"/>
        </w:rPr>
        <w:t xml:space="preserve"> that is automatically generated by the Java compiler. For the compiler to do this, there are two steps to </w:t>
      </w:r>
      <w:proofErr w:type="gramStart"/>
      <w:r w:rsidRPr="000C5E1C">
        <w:rPr>
          <w:rFonts w:ascii="Comic Sans MS" w:eastAsia="Calibri" w:hAnsi="Comic Sans MS" w:cs="Calibri"/>
          <w:sz w:val="24"/>
        </w:rPr>
        <w:t>declared</w:t>
      </w:r>
      <w:proofErr w:type="gramEnd"/>
      <w:r w:rsidRPr="000C5E1C">
        <w:rPr>
          <w:rFonts w:ascii="Comic Sans MS" w:eastAsia="Calibri" w:hAnsi="Comic Sans MS" w:cs="Calibri"/>
          <w:sz w:val="24"/>
        </w:rPr>
        <w:t xml:space="preserve"> them.</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First, we need to declare a repeatable annotation:</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@Repeatable(</w:t>
      </w:r>
      <w:proofErr w:type="spellStart"/>
      <w:proofErr w:type="gramEnd"/>
      <w:r w:rsidRPr="000C5E1C">
        <w:rPr>
          <w:rFonts w:ascii="Comic Sans MS" w:eastAsia="Calibri" w:hAnsi="Comic Sans MS" w:cs="Calibri"/>
          <w:sz w:val="24"/>
        </w:rPr>
        <w:t>Schedules.class</w:t>
      </w:r>
      <w:proofErr w:type="spellEnd"/>
      <w:r w:rsidRPr="000C5E1C">
        <w:rPr>
          <w:rFonts w:ascii="Comic Sans MS" w:eastAsia="Calibri" w:hAnsi="Comic Sans MS" w:cs="Calibri"/>
          <w:sz w:val="24"/>
        </w:rPr>
        <w:t>)</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public</w:t>
      </w:r>
      <w:proofErr w:type="gramEnd"/>
      <w:r w:rsidRPr="000C5E1C">
        <w:rPr>
          <w:rFonts w:ascii="Comic Sans MS" w:eastAsia="Calibri" w:hAnsi="Comic Sans MS" w:cs="Calibri"/>
          <w:sz w:val="24"/>
        </w:rPr>
        <w:t xml:space="preserve"> @interface Schedule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String </w:t>
      </w:r>
      <w:proofErr w:type="gramStart"/>
      <w:r w:rsidRPr="000C5E1C">
        <w:rPr>
          <w:rFonts w:ascii="Comic Sans MS" w:eastAsia="Calibri" w:hAnsi="Comic Sans MS" w:cs="Calibri"/>
          <w:sz w:val="24"/>
        </w:rPr>
        <w:t>time(</w:t>
      </w:r>
      <w:proofErr w:type="gramEnd"/>
      <w:r w:rsidRPr="000C5E1C">
        <w:rPr>
          <w:rFonts w:ascii="Comic Sans MS" w:eastAsia="Calibri" w:hAnsi="Comic Sans MS" w:cs="Calibri"/>
          <w:sz w:val="24"/>
        </w:rPr>
        <w:t>) default "morning";</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p w:rsidR="004E1925" w:rsidRPr="000C5E1C" w:rsidRDefault="004E1925" w:rsidP="002D724B">
      <w:pPr>
        <w:spacing w:before="100" w:after="100" w:line="240" w:lineRule="auto"/>
        <w:ind w:left="360"/>
        <w:rPr>
          <w:rFonts w:ascii="Comic Sans MS" w:eastAsia="Calibri" w:hAnsi="Comic Sans MS" w:cs="Calibri"/>
          <w:sz w:val="24"/>
        </w:rPr>
      </w:pP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Then, we define the containing annotation with a mandatory </w:t>
      </w:r>
      <w:r w:rsidRPr="000C5E1C">
        <w:rPr>
          <w:rFonts w:ascii="Comic Sans MS" w:eastAsia="Calibri" w:hAnsi="Comic Sans MS" w:cs="Calibri"/>
          <w:i/>
          <w:sz w:val="24"/>
        </w:rPr>
        <w:t>value</w:t>
      </w:r>
      <w:r w:rsidRPr="000C5E1C">
        <w:rPr>
          <w:rFonts w:ascii="Comic Sans MS" w:eastAsia="Calibri" w:hAnsi="Comic Sans MS" w:cs="Calibri"/>
          <w:sz w:val="24"/>
        </w:rPr>
        <w:t> element, and whose type must be an array of the repeatable annotation type:</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public</w:t>
      </w:r>
      <w:proofErr w:type="gramEnd"/>
      <w:r w:rsidRPr="000C5E1C">
        <w:rPr>
          <w:rFonts w:ascii="Comic Sans MS" w:eastAsia="Calibri" w:hAnsi="Comic Sans MS" w:cs="Calibri"/>
          <w:sz w:val="24"/>
        </w:rPr>
        <w:t xml:space="preserve"> @interface Schedules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w:t>
      </w:r>
      <w:proofErr w:type="gramStart"/>
      <w:r w:rsidRPr="000C5E1C">
        <w:rPr>
          <w:rFonts w:ascii="Comic Sans MS" w:eastAsia="Calibri" w:hAnsi="Comic Sans MS" w:cs="Calibri"/>
          <w:sz w:val="24"/>
        </w:rPr>
        <w:t>Schedule[</w:t>
      </w:r>
      <w:proofErr w:type="gramEnd"/>
      <w:r w:rsidRPr="000C5E1C">
        <w:rPr>
          <w:rFonts w:ascii="Comic Sans MS" w:eastAsia="Calibri" w:hAnsi="Comic Sans MS" w:cs="Calibri"/>
          <w:sz w:val="24"/>
        </w:rPr>
        <w:t>] value();</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Now, we can use @Schedule multiple times:</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@Schedule</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@Schedule(</w:t>
      </w:r>
      <w:proofErr w:type="gramEnd"/>
      <w:r w:rsidRPr="000C5E1C">
        <w:rPr>
          <w:rFonts w:ascii="Comic Sans MS" w:eastAsia="Calibri" w:hAnsi="Comic Sans MS" w:cs="Calibri"/>
          <w:sz w:val="24"/>
        </w:rPr>
        <w:t>time = "afternoon")</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@Schedule(</w:t>
      </w:r>
      <w:proofErr w:type="gramEnd"/>
      <w:r w:rsidRPr="000C5E1C">
        <w:rPr>
          <w:rFonts w:ascii="Comic Sans MS" w:eastAsia="Calibri" w:hAnsi="Comic Sans MS" w:cs="Calibri"/>
          <w:sz w:val="24"/>
        </w:rPr>
        <w:t>time = "night")</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lastRenderedPageBreak/>
        <w:t>void</w:t>
      </w:r>
      <w:proofErr w:type="gramEnd"/>
      <w:r w:rsidRPr="000C5E1C">
        <w:rPr>
          <w:rFonts w:ascii="Comic Sans MS" w:eastAsia="Calibri" w:hAnsi="Comic Sans MS" w:cs="Calibri"/>
          <w:sz w:val="24"/>
        </w:rPr>
        <w:t xml:space="preserve"> </w:t>
      </w:r>
      <w:proofErr w:type="spellStart"/>
      <w:r w:rsidRPr="000C5E1C">
        <w:rPr>
          <w:rFonts w:ascii="Comic Sans MS" w:eastAsia="Calibri" w:hAnsi="Comic Sans MS" w:cs="Calibri"/>
          <w:sz w:val="24"/>
        </w:rPr>
        <w:t>scheduledMethod</w:t>
      </w:r>
      <w:proofErr w:type="spellEnd"/>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rPr>
          <w:rFonts w:ascii="Comic Sans MS" w:eastAsia="Calibri" w:hAnsi="Comic Sans MS" w:cs="Calibri"/>
          <w:b/>
          <w:color w:val="FF0000"/>
          <w:sz w:val="36"/>
          <w:szCs w:val="36"/>
        </w:rPr>
      </w:pPr>
      <w:r w:rsidRPr="000C5E1C">
        <w:rPr>
          <w:rFonts w:ascii="Comic Sans MS" w:eastAsia="Calibri" w:hAnsi="Comic Sans MS" w:cs="Calibri"/>
          <w:b/>
          <w:color w:val="FF0000"/>
          <w:sz w:val="36"/>
          <w:szCs w:val="36"/>
        </w:rPr>
        <w:t>Regex</w:t>
      </w: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 xml:space="preserve">What is regex? </w:t>
      </w:r>
      <w:proofErr w:type="gramStart"/>
      <w:r w:rsidRPr="000C5E1C">
        <w:rPr>
          <w:rFonts w:ascii="Comic Sans MS" w:eastAsia="Calibri" w:hAnsi="Comic Sans MS" w:cs="Calibri"/>
          <w:b/>
          <w:color w:val="0070C0"/>
          <w:sz w:val="36"/>
          <w:szCs w:val="36"/>
        </w:rPr>
        <w:t>why</w:t>
      </w:r>
      <w:proofErr w:type="gramEnd"/>
      <w:r w:rsidRPr="000C5E1C">
        <w:rPr>
          <w:rFonts w:ascii="Comic Sans MS" w:eastAsia="Calibri" w:hAnsi="Comic Sans MS" w:cs="Calibri"/>
          <w:b/>
          <w:color w:val="0070C0"/>
          <w:sz w:val="36"/>
          <w:szCs w:val="36"/>
        </w:rPr>
        <w:t xml:space="preserve"> we go for regex?</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ab/>
        <w:t>The Java Regex or Regular Expression is an API to define pattern for searching or manipulating strings.</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It is widely used to define constraint on strings such as password and email validation. We will be able to test our own regular expressions by the Java Regex Tester Tool.</w:t>
      </w:r>
    </w:p>
    <w:p w:rsidR="004E1925" w:rsidRPr="000C5E1C" w:rsidRDefault="004E1925" w:rsidP="002D724B">
      <w:pPr>
        <w:spacing w:line="240" w:lineRule="auto"/>
        <w:ind w:left="360"/>
        <w:rPr>
          <w:rFonts w:ascii="Comic Sans MS" w:eastAsia="Calibri" w:hAnsi="Comic Sans MS" w:cs="Calibri"/>
          <w:sz w:val="24"/>
        </w:rPr>
      </w:pPr>
    </w:p>
    <w:p w:rsidR="004E1925" w:rsidRPr="000C5E1C" w:rsidRDefault="004E1925" w:rsidP="002D724B">
      <w:pPr>
        <w:spacing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What are the classes in Java that helps to deal with regular expressions?</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t xml:space="preserve">Java has a dedicated package named </w:t>
      </w:r>
      <w:proofErr w:type="spellStart"/>
      <w:r w:rsidRPr="000C5E1C">
        <w:rPr>
          <w:rFonts w:ascii="Comic Sans MS" w:eastAsia="Calibri" w:hAnsi="Comic Sans MS" w:cs="Calibri"/>
          <w:sz w:val="24"/>
        </w:rPr>
        <w:t>java.util.regex</w:t>
      </w:r>
      <w:proofErr w:type="spellEnd"/>
      <w:r w:rsidRPr="000C5E1C">
        <w:rPr>
          <w:rFonts w:ascii="Comic Sans MS" w:eastAsia="Calibri" w:hAnsi="Comic Sans MS" w:cs="Calibri"/>
          <w:sz w:val="24"/>
        </w:rPr>
        <w:t xml:space="preserve"> that has three classes which help to deal with regular expressions. Following is a brief description about them.</w:t>
      </w:r>
    </w:p>
    <w:p w:rsidR="004E1925" w:rsidRPr="000C5E1C" w:rsidRDefault="00F43D1F" w:rsidP="002D724B">
      <w:pPr>
        <w:spacing w:line="240" w:lineRule="auto"/>
        <w:rPr>
          <w:rFonts w:ascii="Comic Sans MS" w:eastAsia="Calibri" w:hAnsi="Comic Sans MS" w:cs="Calibri"/>
          <w:sz w:val="24"/>
        </w:rPr>
      </w:pPr>
      <w:r w:rsidRPr="000C5E1C">
        <w:rPr>
          <w:rFonts w:ascii="Comic Sans MS" w:eastAsia="Calibri" w:hAnsi="Comic Sans MS" w:cs="Calibri"/>
          <w:sz w:val="24"/>
        </w:rPr>
        <w:t xml:space="preserve">      </w:t>
      </w:r>
      <w:r w:rsidR="004E1925" w:rsidRPr="000C5E1C">
        <w:rPr>
          <w:rFonts w:ascii="Comic Sans MS" w:eastAsia="Calibri" w:hAnsi="Comic Sans MS" w:cs="Calibri"/>
          <w:sz w:val="24"/>
        </w:rPr>
        <w:t xml:space="preserve">Pattern – represents compiled representation of a regex. You can get a new </w:t>
      </w:r>
      <w:r w:rsidRPr="000C5E1C">
        <w:rPr>
          <w:rFonts w:ascii="Comic Sans MS" w:eastAsia="Calibri" w:hAnsi="Comic Sans MS" w:cs="Calibri"/>
          <w:sz w:val="24"/>
        </w:rPr>
        <w:t xml:space="preserve">    </w:t>
      </w:r>
      <w:r w:rsidR="004E1925" w:rsidRPr="000C5E1C">
        <w:rPr>
          <w:rFonts w:ascii="Comic Sans MS" w:eastAsia="Calibri" w:hAnsi="Comic Sans MS" w:cs="Calibri"/>
          <w:sz w:val="24"/>
        </w:rPr>
        <w:t xml:space="preserve">instance by using the static ‘compile’ method which accepts a regular expression as </w:t>
      </w:r>
      <w:r w:rsidRPr="000C5E1C">
        <w:rPr>
          <w:rFonts w:ascii="Comic Sans MS" w:eastAsia="Calibri" w:hAnsi="Comic Sans MS" w:cs="Calibri"/>
          <w:sz w:val="24"/>
        </w:rPr>
        <w:t xml:space="preserve">   </w:t>
      </w:r>
      <w:r w:rsidR="004E1925" w:rsidRPr="000C5E1C">
        <w:rPr>
          <w:rFonts w:ascii="Comic Sans MS" w:eastAsia="Calibri" w:hAnsi="Comic Sans MS" w:cs="Calibri"/>
          <w:sz w:val="24"/>
        </w:rPr>
        <w:t>the first argument.</w:t>
      </w:r>
    </w:p>
    <w:p w:rsidR="004E1925" w:rsidRPr="000C5E1C" w:rsidRDefault="004E1925" w:rsidP="002D724B">
      <w:pPr>
        <w:spacing w:line="240" w:lineRule="auto"/>
        <w:ind w:left="360"/>
        <w:rPr>
          <w:rFonts w:ascii="Comic Sans MS" w:eastAsia="Calibri" w:hAnsi="Comic Sans MS" w:cs="Calibri"/>
          <w:sz w:val="24"/>
        </w:rPr>
      </w:pPr>
      <w:proofErr w:type="spellStart"/>
      <w:proofErr w:type="gramStart"/>
      <w:r w:rsidRPr="000C5E1C">
        <w:rPr>
          <w:rFonts w:ascii="Comic Sans MS" w:eastAsia="Calibri" w:hAnsi="Comic Sans MS" w:cs="Calibri"/>
          <w:sz w:val="24"/>
        </w:rPr>
        <w:t>PatternSyntaxException</w:t>
      </w:r>
      <w:proofErr w:type="spellEnd"/>
      <w:r w:rsidRPr="000C5E1C">
        <w:rPr>
          <w:rFonts w:ascii="Comic Sans MS" w:eastAsia="Calibri" w:hAnsi="Comic Sans MS" w:cs="Calibri"/>
          <w:sz w:val="24"/>
        </w:rPr>
        <w:t xml:space="preserve"> – unchecked exception that occurs when there is a problem with the regular expression pattern’s syntax.</w:t>
      </w:r>
      <w:proofErr w:type="gramEnd"/>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Matcher – engine that interprets the pattern and does match operations for an input string. You can get a new instance by using a Pattern object’s matcher method.</w:t>
      </w:r>
    </w:p>
    <w:p w:rsidR="004E1925" w:rsidRPr="000C5E1C" w:rsidRDefault="00F43D1F" w:rsidP="002D724B">
      <w:pPr>
        <w:tabs>
          <w:tab w:val="left" w:pos="5318"/>
        </w:tabs>
        <w:spacing w:line="240" w:lineRule="auto"/>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 xml:space="preserve"> </w:t>
      </w:r>
      <w:r w:rsidR="004E1925" w:rsidRPr="000C5E1C">
        <w:rPr>
          <w:rFonts w:ascii="Comic Sans MS" w:eastAsia="Calibri" w:hAnsi="Comic Sans MS" w:cs="Calibri"/>
          <w:b/>
          <w:color w:val="0070C0"/>
          <w:sz w:val="36"/>
          <w:szCs w:val="36"/>
        </w:rPr>
        <w:t xml:space="preserve">What is a </w:t>
      </w:r>
      <w:proofErr w:type="spellStart"/>
      <w:r w:rsidR="004E1925" w:rsidRPr="000C5E1C">
        <w:rPr>
          <w:rFonts w:ascii="Comic Sans MS" w:eastAsia="Calibri" w:hAnsi="Comic Sans MS" w:cs="Calibri"/>
          <w:b/>
          <w:color w:val="0070C0"/>
          <w:sz w:val="36"/>
          <w:szCs w:val="36"/>
        </w:rPr>
        <w:t>metacharacter</w:t>
      </w:r>
      <w:proofErr w:type="spellEnd"/>
      <w:r w:rsidR="004E1925" w:rsidRPr="000C5E1C">
        <w:rPr>
          <w:rFonts w:ascii="Comic Sans MS" w:eastAsia="Calibri" w:hAnsi="Comic Sans MS" w:cs="Calibri"/>
          <w:b/>
          <w:color w:val="0070C0"/>
          <w:sz w:val="36"/>
          <w:szCs w:val="36"/>
        </w:rPr>
        <w:t>?</w:t>
      </w:r>
      <w:r w:rsidRPr="000C5E1C">
        <w:rPr>
          <w:rFonts w:ascii="Comic Sans MS" w:eastAsia="Calibri" w:hAnsi="Comic Sans MS" w:cs="Calibri"/>
          <w:b/>
          <w:color w:val="0070C0"/>
          <w:sz w:val="36"/>
          <w:szCs w:val="36"/>
        </w:rPr>
        <w:tab/>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t xml:space="preserve">A </w:t>
      </w:r>
      <w:proofErr w:type="spellStart"/>
      <w:r w:rsidRPr="000C5E1C">
        <w:rPr>
          <w:rFonts w:ascii="Comic Sans MS" w:eastAsia="Calibri" w:hAnsi="Comic Sans MS" w:cs="Calibri"/>
          <w:sz w:val="24"/>
        </w:rPr>
        <w:t>metacharacter</w:t>
      </w:r>
      <w:proofErr w:type="spellEnd"/>
      <w:r w:rsidRPr="000C5E1C">
        <w:rPr>
          <w:rFonts w:ascii="Comic Sans MS" w:eastAsia="Calibri" w:hAnsi="Comic Sans MS" w:cs="Calibri"/>
          <w:sz w:val="24"/>
        </w:rPr>
        <w:t xml:space="preserve"> is a character that has a special meaning to a regular expression engine. This will not be counted as a regular character by the regex engine. Examples of </w:t>
      </w:r>
      <w:proofErr w:type="spellStart"/>
      <w:proofErr w:type="gramStart"/>
      <w:r w:rsidRPr="000C5E1C">
        <w:rPr>
          <w:rFonts w:ascii="Comic Sans MS" w:eastAsia="Calibri" w:hAnsi="Comic Sans MS" w:cs="Calibri"/>
          <w:sz w:val="24"/>
        </w:rPr>
        <w:t>metacharacters</w:t>
      </w:r>
      <w:proofErr w:type="spellEnd"/>
      <w:r w:rsidR="00F43D1F" w:rsidRPr="000C5E1C">
        <w:rPr>
          <w:rFonts w:ascii="Comic Sans MS" w:eastAsia="Calibri" w:hAnsi="Comic Sans MS" w:cs="Calibri"/>
          <w:sz w:val="24"/>
        </w:rPr>
        <w:t xml:space="preserve"> </w:t>
      </w:r>
      <w:r w:rsidRPr="000C5E1C">
        <w:rPr>
          <w:rFonts w:ascii="Comic Sans MS" w:eastAsia="Calibri" w:hAnsi="Comic Sans MS" w:cs="Calibri"/>
          <w:sz w:val="24"/>
        </w:rPr>
        <w:t xml:space="preserve"> are</w:t>
      </w:r>
      <w:proofErr w:type="gramEnd"/>
      <w:r w:rsidRPr="000C5E1C">
        <w:rPr>
          <w:rFonts w:ascii="Comic Sans MS" w:eastAsia="Calibri" w:hAnsi="Comic Sans MS" w:cs="Calibri"/>
          <w:sz w:val="24"/>
        </w:rPr>
        <w:t xml:space="preserve"> ^, $, ., *, +, etc.</w:t>
      </w:r>
    </w:p>
    <w:p w:rsidR="004E1925" w:rsidRPr="000C5E1C" w:rsidRDefault="00F43D1F" w:rsidP="002D724B">
      <w:pPr>
        <w:spacing w:line="240" w:lineRule="auto"/>
        <w:rPr>
          <w:rFonts w:ascii="Comic Sans MS" w:eastAsia="Calibri" w:hAnsi="Comic Sans MS" w:cs="Calibri"/>
          <w:b/>
          <w:color w:val="0070C0"/>
          <w:sz w:val="36"/>
          <w:szCs w:val="36"/>
        </w:rPr>
      </w:pPr>
      <w:r w:rsidRPr="000C5E1C">
        <w:rPr>
          <w:rFonts w:ascii="Comic Sans MS" w:eastAsia="Calibri" w:hAnsi="Comic Sans MS" w:cs="Calibri"/>
          <w:sz w:val="24"/>
        </w:rPr>
        <w:t xml:space="preserve">  </w:t>
      </w:r>
      <w:r w:rsidR="004E1925" w:rsidRPr="000C5E1C">
        <w:rPr>
          <w:rFonts w:ascii="Comic Sans MS" w:eastAsia="Calibri" w:hAnsi="Comic Sans MS" w:cs="Calibri"/>
          <w:b/>
          <w:color w:val="0070C0"/>
          <w:sz w:val="36"/>
          <w:szCs w:val="36"/>
        </w:rPr>
        <w:t>What are predefined character classes?</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ab/>
        <w:t>Predefined character classes are useful shorthand notations available for commonly used regular expressions.</w:t>
      </w:r>
    </w:p>
    <w:p w:rsidR="004E1925" w:rsidRPr="000C5E1C" w:rsidRDefault="004E1925" w:rsidP="002D724B">
      <w:pPr>
        <w:spacing w:line="240" w:lineRule="auto"/>
        <w:ind w:left="360"/>
        <w:rPr>
          <w:rFonts w:ascii="Comic Sans MS" w:eastAsia="Calibri" w:hAnsi="Comic Sans MS" w:cs="Calibri"/>
          <w:sz w:val="24"/>
        </w:rPr>
      </w:pP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Predefined Character Class</w:t>
      </w:r>
      <w:r w:rsidRPr="000C5E1C">
        <w:rPr>
          <w:rFonts w:ascii="Comic Sans MS" w:eastAsia="Calibri" w:hAnsi="Comic Sans MS" w:cs="Calibri"/>
          <w:sz w:val="24"/>
        </w:rPr>
        <w:tab/>
        <w:t>Description</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r w:rsidRPr="000C5E1C">
        <w:rPr>
          <w:rFonts w:ascii="Comic Sans MS" w:eastAsia="Calibri" w:hAnsi="Comic Sans MS" w:cs="Calibri"/>
          <w:sz w:val="24"/>
        </w:rPr>
        <w:tab/>
        <w:t>Any character</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d</w:t>
      </w:r>
      <w:proofErr w:type="gramEnd"/>
      <w:r w:rsidRPr="000C5E1C">
        <w:rPr>
          <w:rFonts w:ascii="Comic Sans MS" w:eastAsia="Calibri" w:hAnsi="Comic Sans MS" w:cs="Calibri"/>
          <w:sz w:val="24"/>
        </w:rPr>
        <w:tab/>
        <w:t>0-9</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s</w:t>
      </w:r>
      <w:proofErr w:type="gramEnd"/>
      <w:r w:rsidRPr="000C5E1C">
        <w:rPr>
          <w:rFonts w:ascii="Comic Sans MS" w:eastAsia="Calibri" w:hAnsi="Comic Sans MS" w:cs="Calibri"/>
          <w:sz w:val="24"/>
        </w:rPr>
        <w:tab/>
        <w:t>Whitespace character</w:t>
      </w:r>
    </w:p>
    <w:p w:rsidR="004E1925" w:rsidRPr="000C5E1C" w:rsidRDefault="004E1925" w:rsidP="002D724B">
      <w:pPr>
        <w:spacing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w</w:t>
      </w:r>
      <w:proofErr w:type="gramEnd"/>
      <w:r w:rsidRPr="000C5E1C">
        <w:rPr>
          <w:rFonts w:ascii="Comic Sans MS" w:eastAsia="Calibri" w:hAnsi="Comic Sans MS" w:cs="Calibri"/>
          <w:sz w:val="24"/>
        </w:rPr>
        <w:tab/>
        <w:t xml:space="preserve">A word character, </w:t>
      </w:r>
      <w:proofErr w:type="spellStart"/>
      <w:r w:rsidRPr="000C5E1C">
        <w:rPr>
          <w:rFonts w:ascii="Comic Sans MS" w:eastAsia="Calibri" w:hAnsi="Comic Sans MS" w:cs="Calibri"/>
          <w:sz w:val="24"/>
        </w:rPr>
        <w:t>ie</w:t>
      </w:r>
      <w:proofErr w:type="spellEnd"/>
      <w:r w:rsidRPr="000C5E1C">
        <w:rPr>
          <w:rFonts w:ascii="Comic Sans MS" w:eastAsia="Calibri" w:hAnsi="Comic Sans MS" w:cs="Calibri"/>
          <w:sz w:val="24"/>
        </w:rPr>
        <w:t xml:space="preserve"> [A-Za-z_0-9]</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D</w:t>
      </w:r>
      <w:r w:rsidRPr="000C5E1C">
        <w:rPr>
          <w:rFonts w:ascii="Comic Sans MS" w:eastAsia="Calibri" w:hAnsi="Comic Sans MS" w:cs="Calibri"/>
          <w:sz w:val="24"/>
        </w:rPr>
        <w:tab/>
        <w:t>Non-digit character</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W</w:t>
      </w:r>
      <w:r w:rsidRPr="000C5E1C">
        <w:rPr>
          <w:rFonts w:ascii="Comic Sans MS" w:eastAsia="Calibri" w:hAnsi="Comic Sans MS" w:cs="Calibri"/>
          <w:sz w:val="24"/>
        </w:rPr>
        <w:tab/>
        <w:t>Non-word character</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S</w:t>
      </w:r>
      <w:r w:rsidRPr="000C5E1C">
        <w:rPr>
          <w:rFonts w:ascii="Comic Sans MS" w:eastAsia="Calibri" w:hAnsi="Comic Sans MS" w:cs="Calibri"/>
          <w:sz w:val="24"/>
        </w:rPr>
        <w:tab/>
        <w:t>Non-whitespace character</w:t>
      </w:r>
    </w:p>
    <w:p w:rsidR="004E1925" w:rsidRPr="000C5E1C" w:rsidRDefault="004E1925" w:rsidP="002D724B">
      <w:pPr>
        <w:spacing w:line="240" w:lineRule="auto"/>
        <w:ind w:left="360"/>
        <w:rPr>
          <w:rFonts w:ascii="Comic Sans MS" w:eastAsia="Calibri" w:hAnsi="Comic Sans MS" w:cs="Calibri"/>
          <w:sz w:val="24"/>
        </w:rPr>
      </w:pPr>
    </w:p>
    <w:p w:rsidR="004E1925" w:rsidRPr="000C5E1C" w:rsidRDefault="004E1925" w:rsidP="002D724B">
      <w:pPr>
        <w:spacing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Which is regex engine class?</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 xml:space="preserve">Matcher class is the engine of regex and it implements </w:t>
      </w:r>
      <w:proofErr w:type="spellStart"/>
      <w:proofErr w:type="gramStart"/>
      <w:r w:rsidRPr="000C5E1C">
        <w:rPr>
          <w:rFonts w:ascii="Comic Sans MS" w:eastAsia="Calibri" w:hAnsi="Comic Sans MS" w:cs="Calibri"/>
          <w:sz w:val="24"/>
        </w:rPr>
        <w:t>MatchResult</w:t>
      </w:r>
      <w:proofErr w:type="spellEnd"/>
      <w:r w:rsidRPr="000C5E1C">
        <w:rPr>
          <w:rFonts w:ascii="Comic Sans MS" w:eastAsia="Calibri" w:hAnsi="Comic Sans MS" w:cs="Calibri"/>
          <w:sz w:val="24"/>
        </w:rPr>
        <w:t>(</w:t>
      </w:r>
      <w:proofErr w:type="gramEnd"/>
      <w:r w:rsidRPr="000C5E1C">
        <w:rPr>
          <w:rFonts w:ascii="Comic Sans MS" w:eastAsia="Calibri" w:hAnsi="Comic Sans MS" w:cs="Calibri"/>
          <w:sz w:val="24"/>
        </w:rPr>
        <w:t xml:space="preserve">I), used perform matching operations on a character sequence. </w:t>
      </w:r>
    </w:p>
    <w:p w:rsidR="004E1925" w:rsidRPr="000C5E1C" w:rsidRDefault="004E1925" w:rsidP="002D724B">
      <w:pPr>
        <w:spacing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Which is compiler of regex?</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Pattern class the compiled version of regex, used to define a pattern for the regex engine.</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Advantages of regex</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t xml:space="preserve">With smart code completion, safe </w:t>
      </w:r>
      <w:proofErr w:type="gramStart"/>
      <w:r w:rsidRPr="000C5E1C">
        <w:rPr>
          <w:rFonts w:ascii="Comic Sans MS" w:eastAsia="Calibri" w:hAnsi="Comic Sans MS" w:cs="Calibri"/>
          <w:sz w:val="24"/>
        </w:rPr>
        <w:t>refactoring</w:t>
      </w:r>
      <w:r w:rsidR="00F43D1F" w:rsidRPr="000C5E1C">
        <w:rPr>
          <w:rFonts w:ascii="Comic Sans MS" w:eastAsia="Calibri" w:hAnsi="Comic Sans MS" w:cs="Calibri"/>
          <w:sz w:val="24"/>
        </w:rPr>
        <w:t xml:space="preserve"> </w:t>
      </w:r>
      <w:r w:rsidRPr="000C5E1C">
        <w:rPr>
          <w:rFonts w:ascii="Comic Sans MS" w:eastAsia="Calibri" w:hAnsi="Comic Sans MS" w:cs="Calibri"/>
          <w:sz w:val="24"/>
        </w:rPr>
        <w:t>,and</w:t>
      </w:r>
      <w:proofErr w:type="gramEnd"/>
      <w:r w:rsidRPr="000C5E1C">
        <w:rPr>
          <w:rFonts w:ascii="Comic Sans MS" w:eastAsia="Calibri" w:hAnsi="Comic Sans MS" w:cs="Calibri"/>
          <w:sz w:val="24"/>
        </w:rPr>
        <w:t xml:space="preserve"> better support for Node.js, angular.</w:t>
      </w:r>
    </w:p>
    <w:p w:rsidR="004E1925" w:rsidRPr="000C5E1C" w:rsidRDefault="004E1925" w:rsidP="002D724B">
      <w:pPr>
        <w:spacing w:line="240" w:lineRule="auto"/>
        <w:rPr>
          <w:rFonts w:ascii="Comic Sans MS" w:eastAsia="Calibri" w:hAnsi="Comic Sans MS" w:cs="Calibri"/>
          <w:color w:val="FF0000"/>
          <w:sz w:val="36"/>
          <w:szCs w:val="36"/>
        </w:rPr>
      </w:pPr>
      <w:r w:rsidRPr="000C5E1C">
        <w:rPr>
          <w:rFonts w:ascii="Comic Sans MS" w:eastAsia="Calibri" w:hAnsi="Comic Sans MS" w:cs="Calibri"/>
          <w:b/>
          <w:color w:val="FF0000"/>
          <w:sz w:val="36"/>
          <w:szCs w:val="36"/>
        </w:rPr>
        <w:t>ENUM</w:t>
      </w:r>
    </w:p>
    <w:p w:rsidR="004E1925" w:rsidRPr="000C5E1C" w:rsidRDefault="004E1925" w:rsidP="002D724B">
      <w:pPr>
        <w:spacing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What is enum and why we go for enum?</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ab/>
        <w:t>It is a data type that contains fixed set of constants.</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 xml:space="preserve">It can be used for days of the </w:t>
      </w:r>
      <w:proofErr w:type="gramStart"/>
      <w:r w:rsidRPr="000C5E1C">
        <w:rPr>
          <w:rFonts w:ascii="Comic Sans MS" w:eastAsia="Calibri" w:hAnsi="Comic Sans MS" w:cs="Calibri"/>
          <w:sz w:val="24"/>
        </w:rPr>
        <w:t>week ,</w:t>
      </w:r>
      <w:proofErr w:type="gramEnd"/>
      <w:r w:rsidRPr="000C5E1C">
        <w:rPr>
          <w:rFonts w:ascii="Comic Sans MS" w:eastAsia="Calibri" w:hAnsi="Comic Sans MS" w:cs="Calibri"/>
          <w:sz w:val="24"/>
        </w:rPr>
        <w:t xml:space="preserve"> directions etc. The java enum constants are static and final implicitly.</w:t>
      </w:r>
      <w:r w:rsidR="00F43D1F" w:rsidRPr="000C5E1C">
        <w:rPr>
          <w:rFonts w:ascii="Comic Sans MS" w:eastAsia="Calibri" w:hAnsi="Comic Sans MS" w:cs="Calibri"/>
          <w:sz w:val="24"/>
        </w:rPr>
        <w:t xml:space="preserve"> </w:t>
      </w:r>
      <w:r w:rsidRPr="000C5E1C">
        <w:rPr>
          <w:rFonts w:ascii="Comic Sans MS" w:eastAsia="Calibri" w:hAnsi="Comic Sans MS" w:cs="Calibri"/>
          <w:sz w:val="24"/>
        </w:rPr>
        <w:t xml:space="preserve"> It is available from JDK 1.5.</w:t>
      </w:r>
    </w:p>
    <w:p w:rsidR="004E1925" w:rsidRPr="000C5E1C" w:rsidRDefault="004E1925" w:rsidP="002D724B">
      <w:pPr>
        <w:spacing w:line="240" w:lineRule="auto"/>
        <w:ind w:left="360"/>
        <w:rPr>
          <w:rFonts w:ascii="Comic Sans MS" w:eastAsia="Calibri" w:hAnsi="Comic Sans MS" w:cs="Calibri"/>
          <w:sz w:val="24"/>
        </w:rPr>
      </w:pPr>
    </w:p>
    <w:p w:rsidR="004E1925" w:rsidRPr="000C5E1C" w:rsidRDefault="004E1925" w:rsidP="002D724B">
      <w:pPr>
        <w:spacing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Can Enum implement interface in Java?</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t xml:space="preserve">Yes, </w:t>
      </w:r>
      <w:proofErr w:type="spellStart"/>
      <w:r w:rsidRPr="000C5E1C">
        <w:rPr>
          <w:rFonts w:ascii="Comic Sans MS" w:eastAsia="Calibri" w:hAnsi="Comic Sans MS" w:cs="Calibri"/>
          <w:sz w:val="24"/>
        </w:rPr>
        <w:t>Enum</w:t>
      </w:r>
      <w:proofErr w:type="spellEnd"/>
      <w:r w:rsidRPr="000C5E1C">
        <w:rPr>
          <w:rFonts w:ascii="Comic Sans MS" w:eastAsia="Calibri" w:hAnsi="Comic Sans MS" w:cs="Calibri"/>
          <w:sz w:val="24"/>
        </w:rPr>
        <w:t xml:space="preserve"> can implement interface in Java. </w:t>
      </w:r>
      <w:proofErr w:type="gramStart"/>
      <w:r w:rsidRPr="000C5E1C">
        <w:rPr>
          <w:rFonts w:ascii="Comic Sans MS" w:eastAsia="Calibri" w:hAnsi="Comic Sans MS" w:cs="Calibri"/>
          <w:sz w:val="24"/>
        </w:rPr>
        <w:t>Since enum is a type, similar to class and interface, it can implement interface.</w:t>
      </w:r>
      <w:proofErr w:type="gramEnd"/>
      <w:r w:rsidRPr="000C5E1C">
        <w:rPr>
          <w:rFonts w:ascii="Comic Sans MS" w:eastAsia="Calibri" w:hAnsi="Comic Sans MS" w:cs="Calibri"/>
          <w:sz w:val="24"/>
        </w:rPr>
        <w:t xml:space="preserve"> This gives a lot of flexibility to use Enum as specialized implementation in some cases.</w:t>
      </w:r>
    </w:p>
    <w:p w:rsidR="004E1925" w:rsidRPr="000C5E1C" w:rsidRDefault="004E1925" w:rsidP="002D724B">
      <w:pPr>
        <w:spacing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 xml:space="preserve">Can Enum </w:t>
      </w:r>
      <w:proofErr w:type="gramStart"/>
      <w:r w:rsidRPr="000C5E1C">
        <w:rPr>
          <w:rFonts w:ascii="Comic Sans MS" w:eastAsia="Calibri" w:hAnsi="Comic Sans MS" w:cs="Calibri"/>
          <w:b/>
          <w:color w:val="0070C0"/>
          <w:sz w:val="36"/>
          <w:szCs w:val="36"/>
        </w:rPr>
        <w:t>extends</w:t>
      </w:r>
      <w:proofErr w:type="gramEnd"/>
      <w:r w:rsidRPr="000C5E1C">
        <w:rPr>
          <w:rFonts w:ascii="Comic Sans MS" w:eastAsia="Calibri" w:hAnsi="Comic Sans MS" w:cs="Calibri"/>
          <w:b/>
          <w:color w:val="0070C0"/>
          <w:sz w:val="36"/>
          <w:szCs w:val="36"/>
        </w:rPr>
        <w:t xml:space="preserve"> class in Java?</w:t>
      </w:r>
    </w:p>
    <w:p w:rsidR="004E1925" w:rsidRPr="000C5E1C" w:rsidRDefault="002D724B" w:rsidP="002D724B">
      <w:pPr>
        <w:spacing w:line="240" w:lineRule="auto"/>
        <w:ind w:left="360"/>
        <w:rPr>
          <w:rFonts w:ascii="Comic Sans MS" w:eastAsia="Calibri" w:hAnsi="Comic Sans MS" w:cs="Calibri"/>
          <w:sz w:val="24"/>
        </w:rPr>
      </w:pPr>
      <w:r>
        <w:rPr>
          <w:rFonts w:ascii="Comic Sans MS" w:eastAsia="Calibri" w:hAnsi="Comic Sans MS" w:cs="Calibri"/>
          <w:sz w:val="24"/>
        </w:rPr>
        <w:tab/>
        <w:t xml:space="preserve">No, </w:t>
      </w:r>
      <w:proofErr w:type="spellStart"/>
      <w:r>
        <w:rPr>
          <w:rFonts w:ascii="Comic Sans MS" w:eastAsia="Calibri" w:hAnsi="Comic Sans MS" w:cs="Calibri"/>
          <w:sz w:val="24"/>
        </w:rPr>
        <w:t>Enum</w:t>
      </w:r>
      <w:proofErr w:type="spellEnd"/>
      <w:r>
        <w:rPr>
          <w:rFonts w:ascii="Comic Sans MS" w:eastAsia="Calibri" w:hAnsi="Comic Sans MS" w:cs="Calibri"/>
          <w:sz w:val="24"/>
        </w:rPr>
        <w:t xml:space="preserve"> can</w:t>
      </w:r>
      <w:r w:rsidR="004E1925" w:rsidRPr="000C5E1C">
        <w:rPr>
          <w:rFonts w:ascii="Comic Sans MS" w:eastAsia="Calibri" w:hAnsi="Comic Sans MS" w:cs="Calibri"/>
          <w:sz w:val="24"/>
        </w:rPr>
        <w:t>not extend class in Java. Since all Enum by default extend abstract base class jav</w:t>
      </w:r>
      <w:r>
        <w:rPr>
          <w:rFonts w:ascii="Comic Sans MS" w:eastAsia="Calibri" w:hAnsi="Comic Sans MS" w:cs="Calibri"/>
          <w:sz w:val="24"/>
        </w:rPr>
        <w:t>a.lang.Enum, obviously they can</w:t>
      </w:r>
      <w:r w:rsidR="004E1925" w:rsidRPr="000C5E1C">
        <w:rPr>
          <w:rFonts w:ascii="Comic Sans MS" w:eastAsia="Calibri" w:hAnsi="Comic Sans MS" w:cs="Calibri"/>
          <w:sz w:val="24"/>
        </w:rPr>
        <w:t xml:space="preserve">not extend another class, because Java doesn't support multiple </w:t>
      </w:r>
      <w:proofErr w:type="gramStart"/>
      <w:r w:rsidR="004E1925" w:rsidRPr="000C5E1C">
        <w:rPr>
          <w:rFonts w:ascii="Comic Sans MS" w:eastAsia="Calibri" w:hAnsi="Comic Sans MS" w:cs="Calibri"/>
          <w:sz w:val="24"/>
        </w:rPr>
        <w:t>inheritance</w:t>
      </w:r>
      <w:proofErr w:type="gramEnd"/>
      <w:r w:rsidR="004E1925" w:rsidRPr="000C5E1C">
        <w:rPr>
          <w:rFonts w:ascii="Comic Sans MS" w:eastAsia="Calibri" w:hAnsi="Comic Sans MS" w:cs="Calibri"/>
          <w:sz w:val="24"/>
        </w:rPr>
        <w:t xml:space="preserve"> for classes. Because of extending java.lang.Enum class, all enum gets methods like </w:t>
      </w:r>
      <w:proofErr w:type="gramStart"/>
      <w:r w:rsidR="004E1925" w:rsidRPr="000C5E1C">
        <w:rPr>
          <w:rFonts w:ascii="Comic Sans MS" w:eastAsia="Calibri" w:hAnsi="Comic Sans MS" w:cs="Calibri"/>
          <w:sz w:val="24"/>
        </w:rPr>
        <w:t>ordinal(</w:t>
      </w:r>
      <w:proofErr w:type="gramEnd"/>
      <w:r w:rsidR="004E1925" w:rsidRPr="000C5E1C">
        <w:rPr>
          <w:rFonts w:ascii="Comic Sans MS" w:eastAsia="Calibri" w:hAnsi="Comic Sans MS" w:cs="Calibri"/>
          <w:sz w:val="24"/>
        </w:rPr>
        <w:t>), values() or valueOf().</w:t>
      </w:r>
    </w:p>
    <w:p w:rsidR="004E1925" w:rsidRPr="000C5E1C" w:rsidRDefault="002D724B" w:rsidP="002D724B">
      <w:pPr>
        <w:spacing w:line="240" w:lineRule="auto"/>
        <w:rPr>
          <w:rFonts w:ascii="Comic Sans MS" w:eastAsia="Calibri" w:hAnsi="Comic Sans MS" w:cs="Calibri"/>
          <w:b/>
          <w:color w:val="0070C0"/>
          <w:sz w:val="36"/>
          <w:szCs w:val="36"/>
        </w:rPr>
      </w:pPr>
      <w:r>
        <w:rPr>
          <w:rFonts w:ascii="Comic Sans MS" w:eastAsia="Calibri" w:hAnsi="Comic Sans MS" w:cs="Calibri"/>
          <w:b/>
          <w:color w:val="0070C0"/>
          <w:sz w:val="36"/>
          <w:szCs w:val="36"/>
        </w:rPr>
        <w:t xml:space="preserve">  </w:t>
      </w:r>
      <w:r w:rsidR="004E1925" w:rsidRPr="000C5E1C">
        <w:rPr>
          <w:rFonts w:ascii="Comic Sans MS" w:eastAsia="Calibri" w:hAnsi="Comic Sans MS" w:cs="Calibri"/>
          <w:b/>
          <w:color w:val="0070C0"/>
          <w:sz w:val="36"/>
          <w:szCs w:val="36"/>
        </w:rPr>
        <w:t>Can we declare Constructor inside Enum in Java?</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t xml:space="preserve">Yes, you can, but remember you can only declare either private or package-private constructor inside enum. </w:t>
      </w:r>
      <w:proofErr w:type="gramStart"/>
      <w:r w:rsidRPr="000C5E1C">
        <w:rPr>
          <w:rFonts w:ascii="Comic Sans MS" w:eastAsia="Calibri" w:hAnsi="Comic Sans MS" w:cs="Calibri"/>
          <w:sz w:val="24"/>
        </w:rPr>
        <w:t>public</w:t>
      </w:r>
      <w:proofErr w:type="gramEnd"/>
      <w:r w:rsidRPr="000C5E1C">
        <w:rPr>
          <w:rFonts w:ascii="Comic Sans MS" w:eastAsia="Calibri" w:hAnsi="Comic Sans MS" w:cs="Calibri"/>
          <w:sz w:val="24"/>
        </w:rPr>
        <w:t xml:space="preserve"> and protected constructors are not permitted inside enum.</w:t>
      </w:r>
    </w:p>
    <w:p w:rsidR="004E1925" w:rsidRPr="000C5E1C" w:rsidRDefault="004E1925" w:rsidP="002D724B">
      <w:pPr>
        <w:spacing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 xml:space="preserve">Can we override </w:t>
      </w:r>
      <w:proofErr w:type="gramStart"/>
      <w:r w:rsidRPr="000C5E1C">
        <w:rPr>
          <w:rFonts w:ascii="Comic Sans MS" w:eastAsia="Calibri" w:hAnsi="Comic Sans MS" w:cs="Calibri"/>
          <w:b/>
          <w:color w:val="0070C0"/>
          <w:sz w:val="36"/>
          <w:szCs w:val="36"/>
        </w:rPr>
        <w:t>toString(</w:t>
      </w:r>
      <w:proofErr w:type="gramEnd"/>
      <w:r w:rsidRPr="000C5E1C">
        <w:rPr>
          <w:rFonts w:ascii="Comic Sans MS" w:eastAsia="Calibri" w:hAnsi="Comic Sans MS" w:cs="Calibri"/>
          <w:b/>
          <w:color w:val="0070C0"/>
          <w:sz w:val="36"/>
          <w:szCs w:val="36"/>
        </w:rPr>
        <w:t>) method for Enum? What happens if we don't?</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t xml:space="preserve">Yes we can override toString in Enum, as like any other class it also extends java.lang.Object and has toString()method available, but even if you don't override, you will not going to regret much, because abstract base class of enum does that for you and return name, which is name of the enum instance itself. </w:t>
      </w:r>
      <w:proofErr w:type="gramStart"/>
      <w:r w:rsidRPr="000C5E1C">
        <w:rPr>
          <w:rFonts w:ascii="Comic Sans MS" w:eastAsia="Calibri" w:hAnsi="Comic Sans MS" w:cs="Calibri"/>
          <w:sz w:val="24"/>
        </w:rPr>
        <w:t>here</w:t>
      </w:r>
      <w:proofErr w:type="gramEnd"/>
      <w:r w:rsidRPr="000C5E1C">
        <w:rPr>
          <w:rFonts w:ascii="Comic Sans MS" w:eastAsia="Calibri" w:hAnsi="Comic Sans MS" w:cs="Calibri"/>
          <w:sz w:val="24"/>
        </w:rPr>
        <w:t xml:space="preserve"> is the code of toString() method from Enum class </w:t>
      </w:r>
    </w:p>
    <w:p w:rsidR="002D724B" w:rsidRDefault="002D724B" w:rsidP="002D724B">
      <w:pPr>
        <w:spacing w:line="240" w:lineRule="auto"/>
        <w:ind w:left="360"/>
        <w:rPr>
          <w:rFonts w:ascii="Comic Sans MS" w:eastAsia="Calibri" w:hAnsi="Comic Sans MS" w:cs="Calibri"/>
          <w:b/>
          <w:color w:val="0070C0"/>
          <w:sz w:val="36"/>
          <w:szCs w:val="36"/>
        </w:rPr>
      </w:pPr>
    </w:p>
    <w:p w:rsidR="004E1925" w:rsidRPr="000C5E1C" w:rsidRDefault="004E1925" w:rsidP="002D724B">
      <w:pPr>
        <w:spacing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 xml:space="preserve">How do you create Enum without any instance? </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r>
      <w:proofErr w:type="gramStart"/>
      <w:r w:rsidRPr="000C5E1C">
        <w:rPr>
          <w:rFonts w:ascii="Comic Sans MS" w:eastAsia="Calibri" w:hAnsi="Comic Sans MS" w:cs="Calibri"/>
          <w:sz w:val="24"/>
        </w:rPr>
        <w:t>yes</w:t>
      </w:r>
      <w:proofErr w:type="gramEnd"/>
      <w:r w:rsidRPr="000C5E1C">
        <w:rPr>
          <w:rFonts w:ascii="Comic Sans MS" w:eastAsia="Calibri" w:hAnsi="Comic Sans MS" w:cs="Calibri"/>
          <w:sz w:val="24"/>
        </w:rPr>
        <w:t>, we can create Enum without any instance in Java, say for creating a utility class.</w:t>
      </w:r>
    </w:p>
    <w:p w:rsidR="004E1925" w:rsidRPr="000C5E1C" w:rsidRDefault="004E1925" w:rsidP="002D724B">
      <w:pPr>
        <w:spacing w:line="240" w:lineRule="auto"/>
        <w:ind w:left="360"/>
        <w:rPr>
          <w:rFonts w:ascii="Comic Sans MS" w:eastAsia="Calibri" w:hAnsi="Comic Sans MS" w:cs="Calibri"/>
          <w:sz w:val="24"/>
        </w:rPr>
      </w:pPr>
    </w:p>
    <w:p w:rsidR="004E1925" w:rsidRPr="000C5E1C" w:rsidRDefault="004E1925" w:rsidP="002D724B">
      <w:pPr>
        <w:spacing w:line="240" w:lineRule="auto"/>
        <w:ind w:left="360"/>
        <w:rPr>
          <w:rFonts w:ascii="Comic Sans MS" w:eastAsia="Calibri" w:hAnsi="Comic Sans MS" w:cs="Calibri"/>
          <w:sz w:val="24"/>
        </w:rPr>
      </w:pPr>
    </w:p>
    <w:p w:rsidR="004E1925" w:rsidRPr="000C5E1C" w:rsidRDefault="004E1925" w:rsidP="002D724B">
      <w:pPr>
        <w:shd w:val="clear" w:color="auto" w:fill="FFFFFF"/>
        <w:spacing w:before="60" w:after="100" w:afterAutospacing="1" w:line="240" w:lineRule="auto"/>
        <w:rPr>
          <w:rFonts w:ascii="Comic Sans MS" w:eastAsia="Times New Roman" w:hAnsi="Comic Sans MS" w:cs="Times New Roman"/>
          <w:sz w:val="24"/>
          <w:szCs w:val="24"/>
        </w:rPr>
      </w:pPr>
    </w:p>
    <w:p w:rsidR="000A7DFC" w:rsidRPr="000C5E1C" w:rsidRDefault="000A7DFC" w:rsidP="002D724B">
      <w:pPr>
        <w:shd w:val="clear" w:color="auto" w:fill="FFFFFF"/>
        <w:tabs>
          <w:tab w:val="left" w:pos="7271"/>
        </w:tabs>
        <w:spacing w:before="100" w:beforeAutospacing="1" w:after="100" w:afterAutospacing="1" w:line="240" w:lineRule="auto"/>
        <w:ind w:left="7275"/>
        <w:rPr>
          <w:rFonts w:ascii="Comic Sans MS" w:eastAsia="Times New Roman" w:hAnsi="Comic Sans MS" w:cs="Times New Roman"/>
          <w:sz w:val="24"/>
          <w:szCs w:val="24"/>
        </w:rPr>
      </w:pPr>
    </w:p>
    <w:p w:rsidR="009B1441" w:rsidRPr="000C5E1C" w:rsidRDefault="009B1441" w:rsidP="002D724B">
      <w:pPr>
        <w:spacing w:before="60" w:after="60" w:line="240" w:lineRule="auto"/>
        <w:rPr>
          <w:rFonts w:ascii="Comic Sans MS" w:eastAsia="Times New Roman" w:hAnsi="Comic Sans MS" w:cs="Times New Roman"/>
          <w:sz w:val="20"/>
          <w:szCs w:val="20"/>
        </w:rPr>
      </w:pPr>
    </w:p>
    <w:p w:rsidR="009B1441" w:rsidRPr="000C5E1C" w:rsidRDefault="009B1441" w:rsidP="002D724B">
      <w:pPr>
        <w:shd w:val="clear" w:color="auto" w:fill="FFFFFF"/>
        <w:spacing w:before="204" w:after="204" w:line="240" w:lineRule="auto"/>
        <w:textAlignment w:val="baseline"/>
        <w:rPr>
          <w:rFonts w:ascii="Comic Sans MS" w:eastAsia="Times New Roman" w:hAnsi="Comic Sans MS" w:cs="Times New Roman"/>
          <w:sz w:val="23"/>
          <w:szCs w:val="23"/>
        </w:rPr>
      </w:pPr>
    </w:p>
    <w:p w:rsidR="00DB0162" w:rsidRPr="000C5E1C" w:rsidRDefault="00DB0162" w:rsidP="002D724B">
      <w:pPr>
        <w:shd w:val="clear" w:color="auto" w:fill="FFFFFF"/>
        <w:spacing w:before="204" w:after="204" w:line="240" w:lineRule="auto"/>
        <w:textAlignment w:val="baseline"/>
        <w:rPr>
          <w:rFonts w:ascii="Comic Sans MS" w:eastAsia="Times New Roman" w:hAnsi="Comic Sans MS" w:cs="Times New Roman"/>
          <w:sz w:val="23"/>
          <w:szCs w:val="23"/>
        </w:rPr>
      </w:pPr>
    </w:p>
    <w:p w:rsidR="00DB0162" w:rsidRPr="000C5E1C" w:rsidRDefault="00DB0162" w:rsidP="002D724B">
      <w:pPr>
        <w:shd w:val="clear" w:color="auto" w:fill="FFFFFF"/>
        <w:spacing w:before="204" w:after="204" w:line="240" w:lineRule="auto"/>
        <w:textAlignment w:val="baseline"/>
        <w:rPr>
          <w:rFonts w:ascii="Comic Sans MS" w:eastAsia="Times New Roman" w:hAnsi="Comic Sans MS" w:cs="Times New Roman"/>
          <w:sz w:val="23"/>
          <w:szCs w:val="23"/>
        </w:rPr>
      </w:pPr>
    </w:p>
    <w:p w:rsidR="00DB0162" w:rsidRPr="000C5E1C" w:rsidRDefault="00DB0162" w:rsidP="002D724B">
      <w:pPr>
        <w:shd w:val="clear" w:color="auto" w:fill="FFFFFF"/>
        <w:spacing w:before="204" w:after="204" w:line="240" w:lineRule="auto"/>
        <w:textAlignment w:val="baseline"/>
        <w:rPr>
          <w:rFonts w:ascii="Comic Sans MS" w:eastAsia="Times New Roman" w:hAnsi="Comic Sans MS" w:cs="Times New Roman"/>
          <w:sz w:val="23"/>
          <w:szCs w:val="23"/>
        </w:rPr>
      </w:pPr>
    </w:p>
    <w:p w:rsidR="00D72448" w:rsidRPr="000C5E1C" w:rsidRDefault="00D72448" w:rsidP="002D724B">
      <w:pPr>
        <w:shd w:val="clear" w:color="auto" w:fill="FFFFFF"/>
        <w:spacing w:after="390" w:line="240" w:lineRule="auto"/>
        <w:ind w:left="600"/>
        <w:rPr>
          <w:rFonts w:ascii="Comic Sans MS" w:eastAsia="Times New Roman" w:hAnsi="Comic Sans MS" w:cs="Times New Roman"/>
          <w:sz w:val="24"/>
          <w:szCs w:val="24"/>
        </w:rPr>
      </w:pPr>
    </w:p>
    <w:p w:rsidR="00D72448" w:rsidRPr="000C5E1C" w:rsidRDefault="00D72448" w:rsidP="002D724B">
      <w:pPr>
        <w:shd w:val="clear" w:color="auto" w:fill="FFFFFF"/>
        <w:spacing w:before="100" w:beforeAutospacing="1" w:after="100" w:afterAutospacing="1" w:line="240" w:lineRule="auto"/>
        <w:ind w:left="600"/>
        <w:rPr>
          <w:rFonts w:ascii="Comic Sans MS" w:eastAsia="Times New Roman" w:hAnsi="Comic Sans MS" w:cs="Times New Roman"/>
          <w:sz w:val="24"/>
          <w:szCs w:val="24"/>
        </w:rPr>
      </w:pPr>
      <w:bookmarkStart w:id="4" w:name="this-keyword"/>
      <w:bookmarkEnd w:id="4"/>
    </w:p>
    <w:p w:rsidR="00D72448" w:rsidRPr="000C5E1C" w:rsidRDefault="00D72448" w:rsidP="002D724B">
      <w:pPr>
        <w:pStyle w:val="Heading3"/>
        <w:shd w:val="clear" w:color="auto" w:fill="FFFFFF"/>
        <w:spacing w:before="0" w:beforeAutospacing="0" w:after="240" w:afterAutospacing="0"/>
        <w:rPr>
          <w:rFonts w:ascii="Comic Sans MS" w:hAnsi="Comic Sans MS"/>
          <w:sz w:val="36"/>
          <w:szCs w:val="36"/>
        </w:rPr>
      </w:pPr>
    </w:p>
    <w:p w:rsidR="00D72448" w:rsidRPr="000C5E1C" w:rsidRDefault="00D72448" w:rsidP="002D724B">
      <w:pPr>
        <w:pStyle w:val="Heading3"/>
        <w:shd w:val="clear" w:color="auto" w:fill="FFFFFF"/>
        <w:spacing w:before="0" w:beforeAutospacing="0" w:after="240" w:afterAutospacing="0"/>
        <w:rPr>
          <w:rFonts w:ascii="Comic Sans MS" w:hAnsi="Comic Sans MS"/>
          <w:sz w:val="36"/>
          <w:szCs w:val="36"/>
        </w:rPr>
      </w:pPr>
    </w:p>
    <w:p w:rsidR="00D72448" w:rsidRPr="000C5E1C" w:rsidRDefault="00D72448" w:rsidP="002D724B">
      <w:pPr>
        <w:pStyle w:val="Heading3"/>
        <w:shd w:val="clear" w:color="auto" w:fill="FFFFFF"/>
        <w:spacing w:before="0" w:beforeAutospacing="0" w:after="240" w:afterAutospacing="0"/>
        <w:rPr>
          <w:rFonts w:ascii="Comic Sans MS" w:hAnsi="Comic Sans MS"/>
          <w:shd w:val="clear" w:color="auto" w:fill="FFFFFF"/>
        </w:rPr>
      </w:pPr>
    </w:p>
    <w:p w:rsidR="00D72448" w:rsidRPr="000C5E1C" w:rsidRDefault="00D72448" w:rsidP="002D724B">
      <w:pPr>
        <w:pStyle w:val="Heading3"/>
        <w:shd w:val="clear" w:color="auto" w:fill="FFFFFF"/>
        <w:spacing w:before="0" w:beforeAutospacing="0" w:after="240" w:afterAutospacing="0"/>
        <w:rPr>
          <w:rFonts w:ascii="Comic Sans MS" w:hAnsi="Comic Sans MS"/>
          <w:sz w:val="36"/>
          <w:szCs w:val="36"/>
        </w:rPr>
      </w:pPr>
    </w:p>
    <w:p w:rsidR="00D72448" w:rsidRPr="000C5E1C" w:rsidRDefault="00D72448" w:rsidP="002D724B">
      <w:pPr>
        <w:pStyle w:val="Heading3"/>
        <w:shd w:val="clear" w:color="auto" w:fill="FFFFFF"/>
        <w:spacing w:before="0" w:beforeAutospacing="0" w:after="240" w:afterAutospacing="0"/>
        <w:rPr>
          <w:rFonts w:ascii="Comic Sans MS" w:hAnsi="Comic Sans MS"/>
          <w:sz w:val="36"/>
          <w:szCs w:val="36"/>
        </w:rPr>
      </w:pPr>
    </w:p>
    <w:p w:rsidR="001E35DB" w:rsidRPr="000C5E1C" w:rsidRDefault="001E35DB" w:rsidP="002D724B">
      <w:pPr>
        <w:pStyle w:val="Heading3"/>
        <w:shd w:val="clear" w:color="auto" w:fill="FFFFFF"/>
        <w:spacing w:before="0" w:beforeAutospacing="0" w:after="240" w:afterAutospacing="0"/>
        <w:rPr>
          <w:rFonts w:ascii="Comic Sans MS" w:hAnsi="Comic Sans MS"/>
          <w:sz w:val="36"/>
          <w:szCs w:val="36"/>
        </w:rPr>
      </w:pPr>
    </w:p>
    <w:p w:rsidR="001E35DB" w:rsidRPr="000C5E1C" w:rsidRDefault="001E35DB" w:rsidP="002D724B">
      <w:pPr>
        <w:pStyle w:val="NormalWeb"/>
        <w:shd w:val="clear" w:color="auto" w:fill="FFFFFF"/>
        <w:spacing w:before="0" w:beforeAutospacing="0" w:after="390" w:afterAutospacing="0"/>
        <w:rPr>
          <w:rFonts w:ascii="Comic Sans MS" w:hAnsi="Comic Sans MS"/>
        </w:rPr>
      </w:pPr>
    </w:p>
    <w:p w:rsidR="001E35DB" w:rsidRPr="000C5E1C" w:rsidRDefault="001E35DB" w:rsidP="002D724B">
      <w:pPr>
        <w:shd w:val="clear" w:color="auto" w:fill="FFFFFF"/>
        <w:spacing w:before="100" w:beforeAutospacing="1" w:after="100" w:afterAutospacing="1" w:line="240" w:lineRule="auto"/>
        <w:rPr>
          <w:rFonts w:ascii="Comic Sans MS" w:eastAsia="Times New Roman" w:hAnsi="Comic Sans MS" w:cs="Times New Roman"/>
          <w:sz w:val="24"/>
          <w:szCs w:val="24"/>
        </w:rPr>
      </w:pPr>
    </w:p>
    <w:p w:rsidR="001E35DB" w:rsidRPr="000C5E1C" w:rsidRDefault="001E35DB" w:rsidP="002D724B">
      <w:pPr>
        <w:shd w:val="clear" w:color="auto" w:fill="FFFFFF"/>
        <w:spacing w:after="390" w:line="240" w:lineRule="auto"/>
        <w:rPr>
          <w:rFonts w:ascii="Comic Sans MS" w:eastAsia="Times New Roman" w:hAnsi="Comic Sans MS" w:cs="Times New Roman"/>
          <w:sz w:val="24"/>
          <w:szCs w:val="24"/>
        </w:rPr>
      </w:pPr>
    </w:p>
    <w:p w:rsidR="001E35DB" w:rsidRPr="000C5E1C" w:rsidRDefault="001E35DB" w:rsidP="002D724B">
      <w:pPr>
        <w:shd w:val="clear" w:color="auto" w:fill="FFFFFF"/>
        <w:spacing w:before="100" w:beforeAutospacing="1" w:after="100" w:afterAutospacing="1" w:line="240" w:lineRule="auto"/>
        <w:rPr>
          <w:rFonts w:ascii="Comic Sans MS" w:eastAsia="Times New Roman" w:hAnsi="Comic Sans MS" w:cs="Times New Roman"/>
          <w:sz w:val="24"/>
          <w:szCs w:val="24"/>
        </w:rPr>
      </w:pPr>
      <w:bookmarkStart w:id="5" w:name="jvm-vs-jre"/>
      <w:bookmarkEnd w:id="5"/>
    </w:p>
    <w:p w:rsidR="001E35DB" w:rsidRPr="000C5E1C" w:rsidRDefault="001E35DB" w:rsidP="002D724B">
      <w:pPr>
        <w:pStyle w:val="Heading3"/>
        <w:shd w:val="clear" w:color="auto" w:fill="FFFFFF"/>
        <w:spacing w:before="0" w:beforeAutospacing="0" w:after="240" w:afterAutospacing="0"/>
        <w:rPr>
          <w:rFonts w:ascii="Comic Sans MS" w:hAnsi="Comic Sans MS"/>
          <w:sz w:val="36"/>
          <w:szCs w:val="36"/>
        </w:rPr>
      </w:pPr>
    </w:p>
    <w:p w:rsidR="00FB3905" w:rsidRPr="000C5E1C" w:rsidRDefault="00FB3905" w:rsidP="002D724B">
      <w:pPr>
        <w:spacing w:line="240" w:lineRule="auto"/>
        <w:rPr>
          <w:rFonts w:ascii="Comic Sans MS" w:hAnsi="Comic Sans MS" w:cs="Times New Roman"/>
        </w:rPr>
      </w:pPr>
    </w:p>
    <w:sectPr w:rsidR="00FB3905" w:rsidRPr="000C5E1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E20" w:rsidRDefault="00564E20" w:rsidP="00DB509D">
      <w:pPr>
        <w:spacing w:after="0" w:line="240" w:lineRule="auto"/>
      </w:pPr>
      <w:r>
        <w:separator/>
      </w:r>
    </w:p>
  </w:endnote>
  <w:endnote w:type="continuationSeparator" w:id="0">
    <w:p w:rsidR="00564E20" w:rsidRDefault="00564E20" w:rsidP="00DB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D3E" w:rsidRDefault="00DB7D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D3E" w:rsidRDefault="00DB7D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D3E" w:rsidRDefault="00DB7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E20" w:rsidRDefault="00564E20" w:rsidP="00DB509D">
      <w:pPr>
        <w:spacing w:after="0" w:line="240" w:lineRule="auto"/>
      </w:pPr>
      <w:r>
        <w:separator/>
      </w:r>
    </w:p>
  </w:footnote>
  <w:footnote w:type="continuationSeparator" w:id="0">
    <w:p w:rsidR="00564E20" w:rsidRDefault="00564E20" w:rsidP="00DB50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D3E" w:rsidRDefault="00DB7D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D3E" w:rsidRDefault="00DB7D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D3E" w:rsidRDefault="00DB7D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89B"/>
    <w:multiLevelType w:val="multilevel"/>
    <w:tmpl w:val="6654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16982"/>
    <w:multiLevelType w:val="hybridMultilevel"/>
    <w:tmpl w:val="29B4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804B3"/>
    <w:multiLevelType w:val="hybridMultilevel"/>
    <w:tmpl w:val="01DC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53E69"/>
    <w:multiLevelType w:val="multilevel"/>
    <w:tmpl w:val="22F0B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31830"/>
    <w:multiLevelType w:val="hybridMultilevel"/>
    <w:tmpl w:val="5C00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04564"/>
    <w:multiLevelType w:val="multilevel"/>
    <w:tmpl w:val="83BC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D6CEA"/>
    <w:multiLevelType w:val="hybridMultilevel"/>
    <w:tmpl w:val="5CA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C65C8"/>
    <w:multiLevelType w:val="hybridMultilevel"/>
    <w:tmpl w:val="DC9C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9379A"/>
    <w:multiLevelType w:val="hybridMultilevel"/>
    <w:tmpl w:val="B8C4E4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nsid w:val="2E8E38AE"/>
    <w:multiLevelType w:val="hybridMultilevel"/>
    <w:tmpl w:val="62C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82B1F"/>
    <w:multiLevelType w:val="hybridMultilevel"/>
    <w:tmpl w:val="0144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80FD0"/>
    <w:multiLevelType w:val="multilevel"/>
    <w:tmpl w:val="A19E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72BD1"/>
    <w:multiLevelType w:val="multilevel"/>
    <w:tmpl w:val="4F66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BD18B8"/>
    <w:multiLevelType w:val="multilevel"/>
    <w:tmpl w:val="215656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6F67E7"/>
    <w:multiLevelType w:val="hybridMultilevel"/>
    <w:tmpl w:val="894835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84459A6"/>
    <w:multiLevelType w:val="hybridMultilevel"/>
    <w:tmpl w:val="1A70A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3A062D70"/>
    <w:multiLevelType w:val="hybridMultilevel"/>
    <w:tmpl w:val="5AAE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C6FC7"/>
    <w:multiLevelType w:val="hybridMultilevel"/>
    <w:tmpl w:val="0D10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F6DD4"/>
    <w:multiLevelType w:val="hybridMultilevel"/>
    <w:tmpl w:val="384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523DF"/>
    <w:multiLevelType w:val="multilevel"/>
    <w:tmpl w:val="9D1C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354E87"/>
    <w:multiLevelType w:val="multilevel"/>
    <w:tmpl w:val="CA7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3E00FD"/>
    <w:multiLevelType w:val="multilevel"/>
    <w:tmpl w:val="29F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445333"/>
    <w:multiLevelType w:val="multilevel"/>
    <w:tmpl w:val="2B78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C76EBF"/>
    <w:multiLevelType w:val="hybridMultilevel"/>
    <w:tmpl w:val="DCB0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056F6A"/>
    <w:multiLevelType w:val="hybridMultilevel"/>
    <w:tmpl w:val="2738D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AA43773"/>
    <w:multiLevelType w:val="multilevel"/>
    <w:tmpl w:val="0A44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F64FE9"/>
    <w:multiLevelType w:val="multilevel"/>
    <w:tmpl w:val="B29C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871746"/>
    <w:multiLevelType w:val="hybridMultilevel"/>
    <w:tmpl w:val="3740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3D46B7"/>
    <w:multiLevelType w:val="hybridMultilevel"/>
    <w:tmpl w:val="6242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42EB1"/>
    <w:multiLevelType w:val="hybridMultilevel"/>
    <w:tmpl w:val="03E60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C06F15"/>
    <w:multiLevelType w:val="hybridMultilevel"/>
    <w:tmpl w:val="A95EE6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58E635F1"/>
    <w:multiLevelType w:val="multilevel"/>
    <w:tmpl w:val="4BAA2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173BA2"/>
    <w:multiLevelType w:val="multilevel"/>
    <w:tmpl w:val="F9BA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126B39"/>
    <w:multiLevelType w:val="multilevel"/>
    <w:tmpl w:val="4B52D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CD33D7"/>
    <w:multiLevelType w:val="multilevel"/>
    <w:tmpl w:val="E690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2B254E"/>
    <w:multiLevelType w:val="hybridMultilevel"/>
    <w:tmpl w:val="A0C8B1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nsid w:val="722C531C"/>
    <w:multiLevelType w:val="multilevel"/>
    <w:tmpl w:val="52C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F05D7C"/>
    <w:multiLevelType w:val="multilevel"/>
    <w:tmpl w:val="5AAC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7068BF"/>
    <w:multiLevelType w:val="multilevel"/>
    <w:tmpl w:val="550C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7"/>
  </w:num>
  <w:num w:numId="3">
    <w:abstractNumId w:val="32"/>
  </w:num>
  <w:num w:numId="4">
    <w:abstractNumId w:val="13"/>
  </w:num>
  <w:num w:numId="5">
    <w:abstractNumId w:val="1"/>
  </w:num>
  <w:num w:numId="6">
    <w:abstractNumId w:val="27"/>
  </w:num>
  <w:num w:numId="7">
    <w:abstractNumId w:val="8"/>
  </w:num>
  <w:num w:numId="8">
    <w:abstractNumId w:val="7"/>
  </w:num>
  <w:num w:numId="9">
    <w:abstractNumId w:val="26"/>
  </w:num>
  <w:num w:numId="10">
    <w:abstractNumId w:val="36"/>
  </w:num>
  <w:num w:numId="11">
    <w:abstractNumId w:val="18"/>
  </w:num>
  <w:num w:numId="12">
    <w:abstractNumId w:val="11"/>
  </w:num>
  <w:num w:numId="13">
    <w:abstractNumId w:val="5"/>
  </w:num>
  <w:num w:numId="14">
    <w:abstractNumId w:val="0"/>
  </w:num>
  <w:num w:numId="15">
    <w:abstractNumId w:val="4"/>
  </w:num>
  <w:num w:numId="16">
    <w:abstractNumId w:val="34"/>
  </w:num>
  <w:num w:numId="17">
    <w:abstractNumId w:val="17"/>
  </w:num>
  <w:num w:numId="18">
    <w:abstractNumId w:val="6"/>
  </w:num>
  <w:num w:numId="19">
    <w:abstractNumId w:val="2"/>
  </w:num>
  <w:num w:numId="20">
    <w:abstractNumId w:val="16"/>
  </w:num>
  <w:num w:numId="21">
    <w:abstractNumId w:val="29"/>
  </w:num>
  <w:num w:numId="22">
    <w:abstractNumId w:val="24"/>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31"/>
  </w:num>
  <w:num w:numId="26">
    <w:abstractNumId w:val="12"/>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38"/>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33"/>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9"/>
  </w:num>
  <w:num w:numId="36">
    <w:abstractNumId w:val="3"/>
  </w:num>
  <w:num w:numId="37">
    <w:abstractNumId w:val="28"/>
  </w:num>
  <w:num w:numId="38">
    <w:abstractNumId w:val="10"/>
  </w:num>
  <w:num w:numId="39">
    <w:abstractNumId w:val="9"/>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05"/>
    <w:rsid w:val="00012A67"/>
    <w:rsid w:val="0002285E"/>
    <w:rsid w:val="000258CF"/>
    <w:rsid w:val="0004189F"/>
    <w:rsid w:val="000912FB"/>
    <w:rsid w:val="000A37EB"/>
    <w:rsid w:val="000A7DFC"/>
    <w:rsid w:val="000C5E1C"/>
    <w:rsid w:val="001035AE"/>
    <w:rsid w:val="00114BDC"/>
    <w:rsid w:val="001524C5"/>
    <w:rsid w:val="001676E9"/>
    <w:rsid w:val="00182679"/>
    <w:rsid w:val="0018746F"/>
    <w:rsid w:val="001E35DB"/>
    <w:rsid w:val="00213A1F"/>
    <w:rsid w:val="00217A1A"/>
    <w:rsid w:val="00222D51"/>
    <w:rsid w:val="0023775D"/>
    <w:rsid w:val="00260255"/>
    <w:rsid w:val="00294CCE"/>
    <w:rsid w:val="002A7802"/>
    <w:rsid w:val="002D2E6D"/>
    <w:rsid w:val="002D724B"/>
    <w:rsid w:val="002E2D00"/>
    <w:rsid w:val="00306C6A"/>
    <w:rsid w:val="003333D6"/>
    <w:rsid w:val="00334327"/>
    <w:rsid w:val="003524D9"/>
    <w:rsid w:val="003563F6"/>
    <w:rsid w:val="00394F4A"/>
    <w:rsid w:val="003D4E48"/>
    <w:rsid w:val="004A6551"/>
    <w:rsid w:val="004C4CFF"/>
    <w:rsid w:val="004D778C"/>
    <w:rsid w:val="004E1925"/>
    <w:rsid w:val="0052482C"/>
    <w:rsid w:val="00564E20"/>
    <w:rsid w:val="0058710E"/>
    <w:rsid w:val="005D5823"/>
    <w:rsid w:val="005D6061"/>
    <w:rsid w:val="005E1AC5"/>
    <w:rsid w:val="005E7731"/>
    <w:rsid w:val="00631D9A"/>
    <w:rsid w:val="00670731"/>
    <w:rsid w:val="0069775E"/>
    <w:rsid w:val="006D728C"/>
    <w:rsid w:val="006E49AD"/>
    <w:rsid w:val="006F5B55"/>
    <w:rsid w:val="00712B0A"/>
    <w:rsid w:val="00720490"/>
    <w:rsid w:val="00767CDB"/>
    <w:rsid w:val="00835488"/>
    <w:rsid w:val="008363D4"/>
    <w:rsid w:val="00851ADA"/>
    <w:rsid w:val="00861F45"/>
    <w:rsid w:val="008712C6"/>
    <w:rsid w:val="00886BB3"/>
    <w:rsid w:val="008E474B"/>
    <w:rsid w:val="0091132F"/>
    <w:rsid w:val="009137FC"/>
    <w:rsid w:val="0092028C"/>
    <w:rsid w:val="009331B4"/>
    <w:rsid w:val="009B1441"/>
    <w:rsid w:val="00A01226"/>
    <w:rsid w:val="00A35FD7"/>
    <w:rsid w:val="00A64FF0"/>
    <w:rsid w:val="00A65CC6"/>
    <w:rsid w:val="00A86D52"/>
    <w:rsid w:val="00AA0D06"/>
    <w:rsid w:val="00AB3242"/>
    <w:rsid w:val="00AD7551"/>
    <w:rsid w:val="00B4642A"/>
    <w:rsid w:val="00B83215"/>
    <w:rsid w:val="00C01F59"/>
    <w:rsid w:val="00C1181C"/>
    <w:rsid w:val="00C72579"/>
    <w:rsid w:val="00CB20B2"/>
    <w:rsid w:val="00D217F8"/>
    <w:rsid w:val="00D474F2"/>
    <w:rsid w:val="00D72448"/>
    <w:rsid w:val="00DB0162"/>
    <w:rsid w:val="00DB509D"/>
    <w:rsid w:val="00DB7D3E"/>
    <w:rsid w:val="00DE3771"/>
    <w:rsid w:val="00E10762"/>
    <w:rsid w:val="00E32033"/>
    <w:rsid w:val="00E44946"/>
    <w:rsid w:val="00E8573E"/>
    <w:rsid w:val="00E861ED"/>
    <w:rsid w:val="00E96EB4"/>
    <w:rsid w:val="00EB6DF8"/>
    <w:rsid w:val="00EC4664"/>
    <w:rsid w:val="00F234EA"/>
    <w:rsid w:val="00F425AE"/>
    <w:rsid w:val="00F43D1F"/>
    <w:rsid w:val="00F46884"/>
    <w:rsid w:val="00FB3905"/>
    <w:rsid w:val="00FD0F5D"/>
    <w:rsid w:val="00FF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2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39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05"/>
    <w:rPr>
      <w:rFonts w:ascii="Times New Roman" w:eastAsia="Times New Roman" w:hAnsi="Times New Roman" w:cs="Times New Roman"/>
      <w:b/>
      <w:bCs/>
      <w:sz w:val="27"/>
      <w:szCs w:val="27"/>
    </w:rPr>
  </w:style>
  <w:style w:type="paragraph" w:styleId="NormalWeb">
    <w:name w:val="Normal (Web)"/>
    <w:basedOn w:val="Normal"/>
    <w:uiPriority w:val="99"/>
    <w:unhideWhenUsed/>
    <w:rsid w:val="001E35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2448"/>
    <w:rPr>
      <w:color w:val="0000FF"/>
      <w:u w:val="single"/>
    </w:rPr>
  </w:style>
  <w:style w:type="character" w:styleId="Strong">
    <w:name w:val="Strong"/>
    <w:basedOn w:val="DefaultParagraphFont"/>
    <w:uiPriority w:val="22"/>
    <w:qFormat/>
    <w:rsid w:val="00DB0162"/>
    <w:rPr>
      <w:b/>
      <w:bCs/>
    </w:rPr>
  </w:style>
  <w:style w:type="paragraph" w:customStyle="1" w:styleId="content">
    <w:name w:val="content"/>
    <w:basedOn w:val="Normal"/>
    <w:rsid w:val="009B1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2E2D00"/>
  </w:style>
  <w:style w:type="character" w:customStyle="1" w:styleId="crayon-h">
    <w:name w:val="crayon-h"/>
    <w:basedOn w:val="DefaultParagraphFont"/>
    <w:rsid w:val="002E2D00"/>
  </w:style>
  <w:style w:type="character" w:customStyle="1" w:styleId="crayon-e">
    <w:name w:val="crayon-e"/>
    <w:basedOn w:val="DefaultParagraphFont"/>
    <w:rsid w:val="002E2D00"/>
  </w:style>
  <w:style w:type="character" w:customStyle="1" w:styleId="crayon-sy">
    <w:name w:val="crayon-sy"/>
    <w:basedOn w:val="DefaultParagraphFont"/>
    <w:rsid w:val="002E2D00"/>
  </w:style>
  <w:style w:type="character" w:customStyle="1" w:styleId="crayon-c">
    <w:name w:val="crayon-c"/>
    <w:basedOn w:val="DefaultParagraphFont"/>
    <w:rsid w:val="002E2D00"/>
  </w:style>
  <w:style w:type="character" w:customStyle="1" w:styleId="crayon-v">
    <w:name w:val="crayon-v"/>
    <w:basedOn w:val="DefaultParagraphFont"/>
    <w:rsid w:val="002E2D00"/>
  </w:style>
  <w:style w:type="character" w:customStyle="1" w:styleId="crayon-o">
    <w:name w:val="crayon-o"/>
    <w:basedOn w:val="DefaultParagraphFont"/>
    <w:rsid w:val="002E2D00"/>
  </w:style>
  <w:style w:type="character" w:customStyle="1" w:styleId="crayon-m">
    <w:name w:val="crayon-m"/>
    <w:basedOn w:val="DefaultParagraphFont"/>
    <w:rsid w:val="002E2D00"/>
  </w:style>
  <w:style w:type="paragraph" w:styleId="BalloonText">
    <w:name w:val="Balloon Text"/>
    <w:basedOn w:val="Normal"/>
    <w:link w:val="BalloonTextChar"/>
    <w:uiPriority w:val="99"/>
    <w:semiHidden/>
    <w:unhideWhenUsed/>
    <w:rsid w:val="002E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D00"/>
    <w:rPr>
      <w:rFonts w:ascii="Tahoma" w:hAnsi="Tahoma" w:cs="Tahoma"/>
      <w:sz w:val="16"/>
      <w:szCs w:val="16"/>
    </w:rPr>
  </w:style>
  <w:style w:type="paragraph" w:styleId="ListParagraph">
    <w:name w:val="List Paragraph"/>
    <w:basedOn w:val="Normal"/>
    <w:uiPriority w:val="34"/>
    <w:qFormat/>
    <w:rsid w:val="002E2D00"/>
    <w:pPr>
      <w:ind w:left="720"/>
      <w:contextualSpacing/>
    </w:pPr>
  </w:style>
  <w:style w:type="character" w:styleId="Emphasis">
    <w:name w:val="Emphasis"/>
    <w:basedOn w:val="DefaultParagraphFont"/>
    <w:uiPriority w:val="20"/>
    <w:qFormat/>
    <w:rsid w:val="002E2D00"/>
    <w:rPr>
      <w:i/>
      <w:iCs/>
    </w:rPr>
  </w:style>
  <w:style w:type="character" w:customStyle="1" w:styleId="ezoic-ad">
    <w:name w:val="ezoic-ad"/>
    <w:basedOn w:val="DefaultParagraphFont"/>
    <w:rsid w:val="002E2D00"/>
  </w:style>
  <w:style w:type="character" w:styleId="HTMLCode">
    <w:name w:val="HTML Code"/>
    <w:basedOn w:val="DefaultParagraphFont"/>
    <w:uiPriority w:val="99"/>
    <w:semiHidden/>
    <w:unhideWhenUsed/>
    <w:rsid w:val="00012A67"/>
    <w:rPr>
      <w:rFonts w:ascii="Courier New" w:eastAsia="Times New Roman" w:hAnsi="Courier New" w:cs="Courier New"/>
      <w:sz w:val="20"/>
      <w:szCs w:val="20"/>
    </w:rPr>
  </w:style>
  <w:style w:type="character" w:customStyle="1" w:styleId="keyword">
    <w:name w:val="keyword"/>
    <w:basedOn w:val="DefaultParagraphFont"/>
    <w:rsid w:val="00C72579"/>
  </w:style>
  <w:style w:type="character" w:customStyle="1" w:styleId="string">
    <w:name w:val="string"/>
    <w:basedOn w:val="DefaultParagraphFont"/>
    <w:rsid w:val="00C72579"/>
  </w:style>
  <w:style w:type="character" w:customStyle="1" w:styleId="testit">
    <w:name w:val="testit"/>
    <w:basedOn w:val="DefaultParagraphFont"/>
    <w:rsid w:val="00C72579"/>
  </w:style>
  <w:style w:type="paragraph" w:styleId="HTMLPreformatted">
    <w:name w:val="HTML Preformatted"/>
    <w:basedOn w:val="Normal"/>
    <w:link w:val="HTMLPreformattedChar"/>
    <w:uiPriority w:val="99"/>
    <w:unhideWhenUsed/>
    <w:rsid w:val="00C7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579"/>
    <w:rPr>
      <w:rFonts w:ascii="Courier New" w:eastAsia="Times New Roman" w:hAnsi="Courier New" w:cs="Courier New"/>
      <w:sz w:val="20"/>
      <w:szCs w:val="20"/>
    </w:rPr>
  </w:style>
  <w:style w:type="paragraph" w:customStyle="1" w:styleId="listanswer">
    <w:name w:val="list_answer"/>
    <w:basedOn w:val="Normal"/>
    <w:rsid w:val="00394F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
    <w:name w:val="message"/>
    <w:basedOn w:val="Normal"/>
    <w:rsid w:val="00237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B20B2"/>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114BDC"/>
  </w:style>
  <w:style w:type="character" w:customStyle="1" w:styleId="pln">
    <w:name w:val="pln"/>
    <w:basedOn w:val="DefaultParagraphFont"/>
    <w:rsid w:val="00114BDC"/>
  </w:style>
  <w:style w:type="character" w:customStyle="1" w:styleId="pun">
    <w:name w:val="pun"/>
    <w:basedOn w:val="DefaultParagraphFont"/>
    <w:rsid w:val="00114BDC"/>
  </w:style>
  <w:style w:type="character" w:customStyle="1" w:styleId="kwd">
    <w:name w:val="kwd"/>
    <w:basedOn w:val="DefaultParagraphFont"/>
    <w:rsid w:val="00114BDC"/>
  </w:style>
  <w:style w:type="paragraph" w:customStyle="1" w:styleId="wp-caption-text">
    <w:name w:val="wp-caption-text"/>
    <w:basedOn w:val="Normal"/>
    <w:rsid w:val="001524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17F8"/>
    <w:rPr>
      <w:color w:val="800080" w:themeColor="followedHyperlink"/>
      <w:u w:val="single"/>
    </w:rPr>
  </w:style>
  <w:style w:type="paragraph" w:styleId="Header">
    <w:name w:val="header"/>
    <w:basedOn w:val="Normal"/>
    <w:link w:val="HeaderChar"/>
    <w:uiPriority w:val="99"/>
    <w:unhideWhenUsed/>
    <w:rsid w:val="00DB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9D"/>
  </w:style>
  <w:style w:type="paragraph" w:styleId="Footer">
    <w:name w:val="footer"/>
    <w:basedOn w:val="Normal"/>
    <w:link w:val="FooterChar"/>
    <w:uiPriority w:val="99"/>
    <w:unhideWhenUsed/>
    <w:rsid w:val="00DB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2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39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05"/>
    <w:rPr>
      <w:rFonts w:ascii="Times New Roman" w:eastAsia="Times New Roman" w:hAnsi="Times New Roman" w:cs="Times New Roman"/>
      <w:b/>
      <w:bCs/>
      <w:sz w:val="27"/>
      <w:szCs w:val="27"/>
    </w:rPr>
  </w:style>
  <w:style w:type="paragraph" w:styleId="NormalWeb">
    <w:name w:val="Normal (Web)"/>
    <w:basedOn w:val="Normal"/>
    <w:uiPriority w:val="99"/>
    <w:unhideWhenUsed/>
    <w:rsid w:val="001E35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2448"/>
    <w:rPr>
      <w:color w:val="0000FF"/>
      <w:u w:val="single"/>
    </w:rPr>
  </w:style>
  <w:style w:type="character" w:styleId="Strong">
    <w:name w:val="Strong"/>
    <w:basedOn w:val="DefaultParagraphFont"/>
    <w:uiPriority w:val="22"/>
    <w:qFormat/>
    <w:rsid w:val="00DB0162"/>
    <w:rPr>
      <w:b/>
      <w:bCs/>
    </w:rPr>
  </w:style>
  <w:style w:type="paragraph" w:customStyle="1" w:styleId="content">
    <w:name w:val="content"/>
    <w:basedOn w:val="Normal"/>
    <w:rsid w:val="009B1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2E2D00"/>
  </w:style>
  <w:style w:type="character" w:customStyle="1" w:styleId="crayon-h">
    <w:name w:val="crayon-h"/>
    <w:basedOn w:val="DefaultParagraphFont"/>
    <w:rsid w:val="002E2D00"/>
  </w:style>
  <w:style w:type="character" w:customStyle="1" w:styleId="crayon-e">
    <w:name w:val="crayon-e"/>
    <w:basedOn w:val="DefaultParagraphFont"/>
    <w:rsid w:val="002E2D00"/>
  </w:style>
  <w:style w:type="character" w:customStyle="1" w:styleId="crayon-sy">
    <w:name w:val="crayon-sy"/>
    <w:basedOn w:val="DefaultParagraphFont"/>
    <w:rsid w:val="002E2D00"/>
  </w:style>
  <w:style w:type="character" w:customStyle="1" w:styleId="crayon-c">
    <w:name w:val="crayon-c"/>
    <w:basedOn w:val="DefaultParagraphFont"/>
    <w:rsid w:val="002E2D00"/>
  </w:style>
  <w:style w:type="character" w:customStyle="1" w:styleId="crayon-v">
    <w:name w:val="crayon-v"/>
    <w:basedOn w:val="DefaultParagraphFont"/>
    <w:rsid w:val="002E2D00"/>
  </w:style>
  <w:style w:type="character" w:customStyle="1" w:styleId="crayon-o">
    <w:name w:val="crayon-o"/>
    <w:basedOn w:val="DefaultParagraphFont"/>
    <w:rsid w:val="002E2D00"/>
  </w:style>
  <w:style w:type="character" w:customStyle="1" w:styleId="crayon-m">
    <w:name w:val="crayon-m"/>
    <w:basedOn w:val="DefaultParagraphFont"/>
    <w:rsid w:val="002E2D00"/>
  </w:style>
  <w:style w:type="paragraph" w:styleId="BalloonText">
    <w:name w:val="Balloon Text"/>
    <w:basedOn w:val="Normal"/>
    <w:link w:val="BalloonTextChar"/>
    <w:uiPriority w:val="99"/>
    <w:semiHidden/>
    <w:unhideWhenUsed/>
    <w:rsid w:val="002E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D00"/>
    <w:rPr>
      <w:rFonts w:ascii="Tahoma" w:hAnsi="Tahoma" w:cs="Tahoma"/>
      <w:sz w:val="16"/>
      <w:szCs w:val="16"/>
    </w:rPr>
  </w:style>
  <w:style w:type="paragraph" w:styleId="ListParagraph">
    <w:name w:val="List Paragraph"/>
    <w:basedOn w:val="Normal"/>
    <w:uiPriority w:val="34"/>
    <w:qFormat/>
    <w:rsid w:val="002E2D00"/>
    <w:pPr>
      <w:ind w:left="720"/>
      <w:contextualSpacing/>
    </w:pPr>
  </w:style>
  <w:style w:type="character" w:styleId="Emphasis">
    <w:name w:val="Emphasis"/>
    <w:basedOn w:val="DefaultParagraphFont"/>
    <w:uiPriority w:val="20"/>
    <w:qFormat/>
    <w:rsid w:val="002E2D00"/>
    <w:rPr>
      <w:i/>
      <w:iCs/>
    </w:rPr>
  </w:style>
  <w:style w:type="character" w:customStyle="1" w:styleId="ezoic-ad">
    <w:name w:val="ezoic-ad"/>
    <w:basedOn w:val="DefaultParagraphFont"/>
    <w:rsid w:val="002E2D00"/>
  </w:style>
  <w:style w:type="character" w:styleId="HTMLCode">
    <w:name w:val="HTML Code"/>
    <w:basedOn w:val="DefaultParagraphFont"/>
    <w:uiPriority w:val="99"/>
    <w:semiHidden/>
    <w:unhideWhenUsed/>
    <w:rsid w:val="00012A67"/>
    <w:rPr>
      <w:rFonts w:ascii="Courier New" w:eastAsia="Times New Roman" w:hAnsi="Courier New" w:cs="Courier New"/>
      <w:sz w:val="20"/>
      <w:szCs w:val="20"/>
    </w:rPr>
  </w:style>
  <w:style w:type="character" w:customStyle="1" w:styleId="keyword">
    <w:name w:val="keyword"/>
    <w:basedOn w:val="DefaultParagraphFont"/>
    <w:rsid w:val="00C72579"/>
  </w:style>
  <w:style w:type="character" w:customStyle="1" w:styleId="string">
    <w:name w:val="string"/>
    <w:basedOn w:val="DefaultParagraphFont"/>
    <w:rsid w:val="00C72579"/>
  </w:style>
  <w:style w:type="character" w:customStyle="1" w:styleId="testit">
    <w:name w:val="testit"/>
    <w:basedOn w:val="DefaultParagraphFont"/>
    <w:rsid w:val="00C72579"/>
  </w:style>
  <w:style w:type="paragraph" w:styleId="HTMLPreformatted">
    <w:name w:val="HTML Preformatted"/>
    <w:basedOn w:val="Normal"/>
    <w:link w:val="HTMLPreformattedChar"/>
    <w:uiPriority w:val="99"/>
    <w:unhideWhenUsed/>
    <w:rsid w:val="00C7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579"/>
    <w:rPr>
      <w:rFonts w:ascii="Courier New" w:eastAsia="Times New Roman" w:hAnsi="Courier New" w:cs="Courier New"/>
      <w:sz w:val="20"/>
      <w:szCs w:val="20"/>
    </w:rPr>
  </w:style>
  <w:style w:type="paragraph" w:customStyle="1" w:styleId="listanswer">
    <w:name w:val="list_answer"/>
    <w:basedOn w:val="Normal"/>
    <w:rsid w:val="00394F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
    <w:name w:val="message"/>
    <w:basedOn w:val="Normal"/>
    <w:rsid w:val="00237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B20B2"/>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114BDC"/>
  </w:style>
  <w:style w:type="character" w:customStyle="1" w:styleId="pln">
    <w:name w:val="pln"/>
    <w:basedOn w:val="DefaultParagraphFont"/>
    <w:rsid w:val="00114BDC"/>
  </w:style>
  <w:style w:type="character" w:customStyle="1" w:styleId="pun">
    <w:name w:val="pun"/>
    <w:basedOn w:val="DefaultParagraphFont"/>
    <w:rsid w:val="00114BDC"/>
  </w:style>
  <w:style w:type="character" w:customStyle="1" w:styleId="kwd">
    <w:name w:val="kwd"/>
    <w:basedOn w:val="DefaultParagraphFont"/>
    <w:rsid w:val="00114BDC"/>
  </w:style>
  <w:style w:type="paragraph" w:customStyle="1" w:styleId="wp-caption-text">
    <w:name w:val="wp-caption-text"/>
    <w:basedOn w:val="Normal"/>
    <w:rsid w:val="001524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17F8"/>
    <w:rPr>
      <w:color w:val="800080" w:themeColor="followedHyperlink"/>
      <w:u w:val="single"/>
    </w:rPr>
  </w:style>
  <w:style w:type="paragraph" w:styleId="Header">
    <w:name w:val="header"/>
    <w:basedOn w:val="Normal"/>
    <w:link w:val="HeaderChar"/>
    <w:uiPriority w:val="99"/>
    <w:unhideWhenUsed/>
    <w:rsid w:val="00DB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9D"/>
  </w:style>
  <w:style w:type="paragraph" w:styleId="Footer">
    <w:name w:val="footer"/>
    <w:basedOn w:val="Normal"/>
    <w:link w:val="FooterChar"/>
    <w:uiPriority w:val="99"/>
    <w:unhideWhenUsed/>
    <w:rsid w:val="00DB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7356">
      <w:bodyDiv w:val="1"/>
      <w:marLeft w:val="0"/>
      <w:marRight w:val="0"/>
      <w:marTop w:val="0"/>
      <w:marBottom w:val="0"/>
      <w:divBdr>
        <w:top w:val="none" w:sz="0" w:space="0" w:color="auto"/>
        <w:left w:val="none" w:sz="0" w:space="0" w:color="auto"/>
        <w:bottom w:val="none" w:sz="0" w:space="0" w:color="auto"/>
        <w:right w:val="none" w:sz="0" w:space="0" w:color="auto"/>
      </w:divBdr>
    </w:div>
    <w:div w:id="85467834">
      <w:bodyDiv w:val="1"/>
      <w:marLeft w:val="0"/>
      <w:marRight w:val="0"/>
      <w:marTop w:val="0"/>
      <w:marBottom w:val="0"/>
      <w:divBdr>
        <w:top w:val="none" w:sz="0" w:space="0" w:color="auto"/>
        <w:left w:val="none" w:sz="0" w:space="0" w:color="auto"/>
        <w:bottom w:val="none" w:sz="0" w:space="0" w:color="auto"/>
        <w:right w:val="none" w:sz="0" w:space="0" w:color="auto"/>
      </w:divBdr>
    </w:div>
    <w:div w:id="91440580">
      <w:bodyDiv w:val="1"/>
      <w:marLeft w:val="0"/>
      <w:marRight w:val="0"/>
      <w:marTop w:val="0"/>
      <w:marBottom w:val="0"/>
      <w:divBdr>
        <w:top w:val="none" w:sz="0" w:space="0" w:color="auto"/>
        <w:left w:val="none" w:sz="0" w:space="0" w:color="auto"/>
        <w:bottom w:val="none" w:sz="0" w:space="0" w:color="auto"/>
        <w:right w:val="none" w:sz="0" w:space="0" w:color="auto"/>
      </w:divBdr>
    </w:div>
    <w:div w:id="92938258">
      <w:bodyDiv w:val="1"/>
      <w:marLeft w:val="0"/>
      <w:marRight w:val="0"/>
      <w:marTop w:val="0"/>
      <w:marBottom w:val="0"/>
      <w:divBdr>
        <w:top w:val="none" w:sz="0" w:space="0" w:color="auto"/>
        <w:left w:val="none" w:sz="0" w:space="0" w:color="auto"/>
        <w:bottom w:val="none" w:sz="0" w:space="0" w:color="auto"/>
        <w:right w:val="none" w:sz="0" w:space="0" w:color="auto"/>
      </w:divBdr>
    </w:div>
    <w:div w:id="101150594">
      <w:bodyDiv w:val="1"/>
      <w:marLeft w:val="0"/>
      <w:marRight w:val="0"/>
      <w:marTop w:val="0"/>
      <w:marBottom w:val="0"/>
      <w:divBdr>
        <w:top w:val="none" w:sz="0" w:space="0" w:color="auto"/>
        <w:left w:val="none" w:sz="0" w:space="0" w:color="auto"/>
        <w:bottom w:val="none" w:sz="0" w:space="0" w:color="auto"/>
        <w:right w:val="none" w:sz="0" w:space="0" w:color="auto"/>
      </w:divBdr>
    </w:div>
    <w:div w:id="121995209">
      <w:bodyDiv w:val="1"/>
      <w:marLeft w:val="0"/>
      <w:marRight w:val="0"/>
      <w:marTop w:val="0"/>
      <w:marBottom w:val="0"/>
      <w:divBdr>
        <w:top w:val="none" w:sz="0" w:space="0" w:color="auto"/>
        <w:left w:val="none" w:sz="0" w:space="0" w:color="auto"/>
        <w:bottom w:val="none" w:sz="0" w:space="0" w:color="auto"/>
        <w:right w:val="none" w:sz="0" w:space="0" w:color="auto"/>
      </w:divBdr>
    </w:div>
    <w:div w:id="172190373">
      <w:bodyDiv w:val="1"/>
      <w:marLeft w:val="0"/>
      <w:marRight w:val="0"/>
      <w:marTop w:val="0"/>
      <w:marBottom w:val="0"/>
      <w:divBdr>
        <w:top w:val="none" w:sz="0" w:space="0" w:color="auto"/>
        <w:left w:val="none" w:sz="0" w:space="0" w:color="auto"/>
        <w:bottom w:val="none" w:sz="0" w:space="0" w:color="auto"/>
        <w:right w:val="none" w:sz="0" w:space="0" w:color="auto"/>
      </w:divBdr>
    </w:div>
    <w:div w:id="243149749">
      <w:bodyDiv w:val="1"/>
      <w:marLeft w:val="0"/>
      <w:marRight w:val="0"/>
      <w:marTop w:val="0"/>
      <w:marBottom w:val="0"/>
      <w:divBdr>
        <w:top w:val="none" w:sz="0" w:space="0" w:color="auto"/>
        <w:left w:val="none" w:sz="0" w:space="0" w:color="auto"/>
        <w:bottom w:val="none" w:sz="0" w:space="0" w:color="auto"/>
        <w:right w:val="none" w:sz="0" w:space="0" w:color="auto"/>
      </w:divBdr>
    </w:div>
    <w:div w:id="268120448">
      <w:bodyDiv w:val="1"/>
      <w:marLeft w:val="0"/>
      <w:marRight w:val="0"/>
      <w:marTop w:val="0"/>
      <w:marBottom w:val="0"/>
      <w:divBdr>
        <w:top w:val="none" w:sz="0" w:space="0" w:color="auto"/>
        <w:left w:val="none" w:sz="0" w:space="0" w:color="auto"/>
        <w:bottom w:val="none" w:sz="0" w:space="0" w:color="auto"/>
        <w:right w:val="none" w:sz="0" w:space="0" w:color="auto"/>
      </w:divBdr>
    </w:div>
    <w:div w:id="296878691">
      <w:bodyDiv w:val="1"/>
      <w:marLeft w:val="0"/>
      <w:marRight w:val="0"/>
      <w:marTop w:val="0"/>
      <w:marBottom w:val="0"/>
      <w:divBdr>
        <w:top w:val="none" w:sz="0" w:space="0" w:color="auto"/>
        <w:left w:val="none" w:sz="0" w:space="0" w:color="auto"/>
        <w:bottom w:val="none" w:sz="0" w:space="0" w:color="auto"/>
        <w:right w:val="none" w:sz="0" w:space="0" w:color="auto"/>
      </w:divBdr>
    </w:div>
    <w:div w:id="318075322">
      <w:bodyDiv w:val="1"/>
      <w:marLeft w:val="0"/>
      <w:marRight w:val="0"/>
      <w:marTop w:val="0"/>
      <w:marBottom w:val="0"/>
      <w:divBdr>
        <w:top w:val="none" w:sz="0" w:space="0" w:color="auto"/>
        <w:left w:val="none" w:sz="0" w:space="0" w:color="auto"/>
        <w:bottom w:val="none" w:sz="0" w:space="0" w:color="auto"/>
        <w:right w:val="none" w:sz="0" w:space="0" w:color="auto"/>
      </w:divBdr>
    </w:div>
    <w:div w:id="344675936">
      <w:bodyDiv w:val="1"/>
      <w:marLeft w:val="0"/>
      <w:marRight w:val="0"/>
      <w:marTop w:val="0"/>
      <w:marBottom w:val="0"/>
      <w:divBdr>
        <w:top w:val="none" w:sz="0" w:space="0" w:color="auto"/>
        <w:left w:val="none" w:sz="0" w:space="0" w:color="auto"/>
        <w:bottom w:val="none" w:sz="0" w:space="0" w:color="auto"/>
        <w:right w:val="none" w:sz="0" w:space="0" w:color="auto"/>
      </w:divBdr>
    </w:div>
    <w:div w:id="367142624">
      <w:bodyDiv w:val="1"/>
      <w:marLeft w:val="0"/>
      <w:marRight w:val="0"/>
      <w:marTop w:val="0"/>
      <w:marBottom w:val="0"/>
      <w:divBdr>
        <w:top w:val="none" w:sz="0" w:space="0" w:color="auto"/>
        <w:left w:val="none" w:sz="0" w:space="0" w:color="auto"/>
        <w:bottom w:val="none" w:sz="0" w:space="0" w:color="auto"/>
        <w:right w:val="none" w:sz="0" w:space="0" w:color="auto"/>
      </w:divBdr>
    </w:div>
    <w:div w:id="383060825">
      <w:bodyDiv w:val="1"/>
      <w:marLeft w:val="0"/>
      <w:marRight w:val="0"/>
      <w:marTop w:val="0"/>
      <w:marBottom w:val="0"/>
      <w:divBdr>
        <w:top w:val="none" w:sz="0" w:space="0" w:color="auto"/>
        <w:left w:val="none" w:sz="0" w:space="0" w:color="auto"/>
        <w:bottom w:val="none" w:sz="0" w:space="0" w:color="auto"/>
        <w:right w:val="none" w:sz="0" w:space="0" w:color="auto"/>
      </w:divBdr>
    </w:div>
    <w:div w:id="386613476">
      <w:bodyDiv w:val="1"/>
      <w:marLeft w:val="0"/>
      <w:marRight w:val="0"/>
      <w:marTop w:val="0"/>
      <w:marBottom w:val="0"/>
      <w:divBdr>
        <w:top w:val="none" w:sz="0" w:space="0" w:color="auto"/>
        <w:left w:val="none" w:sz="0" w:space="0" w:color="auto"/>
        <w:bottom w:val="none" w:sz="0" w:space="0" w:color="auto"/>
        <w:right w:val="none" w:sz="0" w:space="0" w:color="auto"/>
      </w:divBdr>
    </w:div>
    <w:div w:id="392823933">
      <w:bodyDiv w:val="1"/>
      <w:marLeft w:val="0"/>
      <w:marRight w:val="0"/>
      <w:marTop w:val="0"/>
      <w:marBottom w:val="0"/>
      <w:divBdr>
        <w:top w:val="none" w:sz="0" w:space="0" w:color="auto"/>
        <w:left w:val="none" w:sz="0" w:space="0" w:color="auto"/>
        <w:bottom w:val="none" w:sz="0" w:space="0" w:color="auto"/>
        <w:right w:val="none" w:sz="0" w:space="0" w:color="auto"/>
      </w:divBdr>
    </w:div>
    <w:div w:id="408967066">
      <w:bodyDiv w:val="1"/>
      <w:marLeft w:val="0"/>
      <w:marRight w:val="0"/>
      <w:marTop w:val="0"/>
      <w:marBottom w:val="0"/>
      <w:divBdr>
        <w:top w:val="none" w:sz="0" w:space="0" w:color="auto"/>
        <w:left w:val="none" w:sz="0" w:space="0" w:color="auto"/>
        <w:bottom w:val="none" w:sz="0" w:space="0" w:color="auto"/>
        <w:right w:val="none" w:sz="0" w:space="0" w:color="auto"/>
      </w:divBdr>
    </w:div>
    <w:div w:id="451828917">
      <w:bodyDiv w:val="1"/>
      <w:marLeft w:val="0"/>
      <w:marRight w:val="0"/>
      <w:marTop w:val="0"/>
      <w:marBottom w:val="0"/>
      <w:divBdr>
        <w:top w:val="none" w:sz="0" w:space="0" w:color="auto"/>
        <w:left w:val="none" w:sz="0" w:space="0" w:color="auto"/>
        <w:bottom w:val="none" w:sz="0" w:space="0" w:color="auto"/>
        <w:right w:val="none" w:sz="0" w:space="0" w:color="auto"/>
      </w:divBdr>
    </w:div>
    <w:div w:id="463429833">
      <w:bodyDiv w:val="1"/>
      <w:marLeft w:val="0"/>
      <w:marRight w:val="0"/>
      <w:marTop w:val="0"/>
      <w:marBottom w:val="0"/>
      <w:divBdr>
        <w:top w:val="none" w:sz="0" w:space="0" w:color="auto"/>
        <w:left w:val="none" w:sz="0" w:space="0" w:color="auto"/>
        <w:bottom w:val="none" w:sz="0" w:space="0" w:color="auto"/>
        <w:right w:val="none" w:sz="0" w:space="0" w:color="auto"/>
      </w:divBdr>
    </w:div>
    <w:div w:id="476069244">
      <w:bodyDiv w:val="1"/>
      <w:marLeft w:val="0"/>
      <w:marRight w:val="0"/>
      <w:marTop w:val="0"/>
      <w:marBottom w:val="0"/>
      <w:divBdr>
        <w:top w:val="none" w:sz="0" w:space="0" w:color="auto"/>
        <w:left w:val="none" w:sz="0" w:space="0" w:color="auto"/>
        <w:bottom w:val="none" w:sz="0" w:space="0" w:color="auto"/>
        <w:right w:val="none" w:sz="0" w:space="0" w:color="auto"/>
      </w:divBdr>
    </w:div>
    <w:div w:id="484199867">
      <w:bodyDiv w:val="1"/>
      <w:marLeft w:val="0"/>
      <w:marRight w:val="0"/>
      <w:marTop w:val="0"/>
      <w:marBottom w:val="0"/>
      <w:divBdr>
        <w:top w:val="none" w:sz="0" w:space="0" w:color="auto"/>
        <w:left w:val="none" w:sz="0" w:space="0" w:color="auto"/>
        <w:bottom w:val="none" w:sz="0" w:space="0" w:color="auto"/>
        <w:right w:val="none" w:sz="0" w:space="0" w:color="auto"/>
      </w:divBdr>
    </w:div>
    <w:div w:id="487747041">
      <w:bodyDiv w:val="1"/>
      <w:marLeft w:val="0"/>
      <w:marRight w:val="0"/>
      <w:marTop w:val="0"/>
      <w:marBottom w:val="0"/>
      <w:divBdr>
        <w:top w:val="none" w:sz="0" w:space="0" w:color="auto"/>
        <w:left w:val="none" w:sz="0" w:space="0" w:color="auto"/>
        <w:bottom w:val="none" w:sz="0" w:space="0" w:color="auto"/>
        <w:right w:val="none" w:sz="0" w:space="0" w:color="auto"/>
      </w:divBdr>
      <w:divsChild>
        <w:div w:id="318966699">
          <w:marLeft w:val="0"/>
          <w:marRight w:val="0"/>
          <w:marTop w:val="180"/>
          <w:marBottom w:val="180"/>
          <w:divBdr>
            <w:top w:val="none" w:sz="0" w:space="0" w:color="auto"/>
            <w:left w:val="none" w:sz="0" w:space="0" w:color="auto"/>
            <w:bottom w:val="none" w:sz="0" w:space="0" w:color="auto"/>
            <w:right w:val="none" w:sz="0" w:space="0" w:color="auto"/>
          </w:divBdr>
        </w:div>
      </w:divsChild>
    </w:div>
    <w:div w:id="495993684">
      <w:bodyDiv w:val="1"/>
      <w:marLeft w:val="0"/>
      <w:marRight w:val="0"/>
      <w:marTop w:val="0"/>
      <w:marBottom w:val="0"/>
      <w:divBdr>
        <w:top w:val="none" w:sz="0" w:space="0" w:color="auto"/>
        <w:left w:val="none" w:sz="0" w:space="0" w:color="auto"/>
        <w:bottom w:val="none" w:sz="0" w:space="0" w:color="auto"/>
        <w:right w:val="none" w:sz="0" w:space="0" w:color="auto"/>
      </w:divBdr>
    </w:div>
    <w:div w:id="536896666">
      <w:bodyDiv w:val="1"/>
      <w:marLeft w:val="0"/>
      <w:marRight w:val="0"/>
      <w:marTop w:val="0"/>
      <w:marBottom w:val="0"/>
      <w:divBdr>
        <w:top w:val="none" w:sz="0" w:space="0" w:color="auto"/>
        <w:left w:val="none" w:sz="0" w:space="0" w:color="auto"/>
        <w:bottom w:val="none" w:sz="0" w:space="0" w:color="auto"/>
        <w:right w:val="none" w:sz="0" w:space="0" w:color="auto"/>
      </w:divBdr>
    </w:div>
    <w:div w:id="553547646">
      <w:bodyDiv w:val="1"/>
      <w:marLeft w:val="0"/>
      <w:marRight w:val="0"/>
      <w:marTop w:val="0"/>
      <w:marBottom w:val="0"/>
      <w:divBdr>
        <w:top w:val="none" w:sz="0" w:space="0" w:color="auto"/>
        <w:left w:val="none" w:sz="0" w:space="0" w:color="auto"/>
        <w:bottom w:val="none" w:sz="0" w:space="0" w:color="auto"/>
        <w:right w:val="none" w:sz="0" w:space="0" w:color="auto"/>
      </w:divBdr>
    </w:div>
    <w:div w:id="608396743">
      <w:bodyDiv w:val="1"/>
      <w:marLeft w:val="0"/>
      <w:marRight w:val="0"/>
      <w:marTop w:val="0"/>
      <w:marBottom w:val="0"/>
      <w:divBdr>
        <w:top w:val="none" w:sz="0" w:space="0" w:color="auto"/>
        <w:left w:val="none" w:sz="0" w:space="0" w:color="auto"/>
        <w:bottom w:val="none" w:sz="0" w:space="0" w:color="auto"/>
        <w:right w:val="none" w:sz="0" w:space="0" w:color="auto"/>
      </w:divBdr>
    </w:div>
    <w:div w:id="631248312">
      <w:bodyDiv w:val="1"/>
      <w:marLeft w:val="0"/>
      <w:marRight w:val="0"/>
      <w:marTop w:val="0"/>
      <w:marBottom w:val="0"/>
      <w:divBdr>
        <w:top w:val="none" w:sz="0" w:space="0" w:color="auto"/>
        <w:left w:val="none" w:sz="0" w:space="0" w:color="auto"/>
        <w:bottom w:val="none" w:sz="0" w:space="0" w:color="auto"/>
        <w:right w:val="none" w:sz="0" w:space="0" w:color="auto"/>
      </w:divBdr>
    </w:div>
    <w:div w:id="678888763">
      <w:bodyDiv w:val="1"/>
      <w:marLeft w:val="0"/>
      <w:marRight w:val="0"/>
      <w:marTop w:val="0"/>
      <w:marBottom w:val="0"/>
      <w:divBdr>
        <w:top w:val="none" w:sz="0" w:space="0" w:color="auto"/>
        <w:left w:val="none" w:sz="0" w:space="0" w:color="auto"/>
        <w:bottom w:val="none" w:sz="0" w:space="0" w:color="auto"/>
        <w:right w:val="none" w:sz="0" w:space="0" w:color="auto"/>
      </w:divBdr>
      <w:divsChild>
        <w:div w:id="502018128">
          <w:blockQuote w:val="1"/>
          <w:marLeft w:val="0"/>
          <w:marRight w:val="0"/>
          <w:marTop w:val="0"/>
          <w:marBottom w:val="0"/>
          <w:divBdr>
            <w:top w:val="none" w:sz="0" w:space="0" w:color="auto"/>
            <w:left w:val="none" w:sz="0" w:space="0" w:color="auto"/>
            <w:bottom w:val="none" w:sz="0" w:space="0" w:color="auto"/>
            <w:right w:val="none" w:sz="0" w:space="0" w:color="auto"/>
          </w:divBdr>
          <w:divsChild>
            <w:div w:id="1364860527">
              <w:marLeft w:val="0"/>
              <w:marRight w:val="0"/>
              <w:marTop w:val="0"/>
              <w:marBottom w:val="0"/>
              <w:divBdr>
                <w:top w:val="none" w:sz="0" w:space="0" w:color="auto"/>
                <w:left w:val="none" w:sz="0" w:space="0" w:color="auto"/>
                <w:bottom w:val="none" w:sz="0" w:space="0" w:color="auto"/>
                <w:right w:val="none" w:sz="0" w:space="0" w:color="auto"/>
              </w:divBdr>
              <w:divsChild>
                <w:div w:id="2078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7282">
      <w:bodyDiv w:val="1"/>
      <w:marLeft w:val="0"/>
      <w:marRight w:val="0"/>
      <w:marTop w:val="0"/>
      <w:marBottom w:val="0"/>
      <w:divBdr>
        <w:top w:val="none" w:sz="0" w:space="0" w:color="auto"/>
        <w:left w:val="none" w:sz="0" w:space="0" w:color="auto"/>
        <w:bottom w:val="none" w:sz="0" w:space="0" w:color="auto"/>
        <w:right w:val="none" w:sz="0" w:space="0" w:color="auto"/>
      </w:divBdr>
    </w:div>
    <w:div w:id="735511379">
      <w:bodyDiv w:val="1"/>
      <w:marLeft w:val="0"/>
      <w:marRight w:val="0"/>
      <w:marTop w:val="0"/>
      <w:marBottom w:val="0"/>
      <w:divBdr>
        <w:top w:val="none" w:sz="0" w:space="0" w:color="auto"/>
        <w:left w:val="none" w:sz="0" w:space="0" w:color="auto"/>
        <w:bottom w:val="none" w:sz="0" w:space="0" w:color="auto"/>
        <w:right w:val="none" w:sz="0" w:space="0" w:color="auto"/>
      </w:divBdr>
    </w:div>
    <w:div w:id="742604249">
      <w:bodyDiv w:val="1"/>
      <w:marLeft w:val="0"/>
      <w:marRight w:val="0"/>
      <w:marTop w:val="0"/>
      <w:marBottom w:val="0"/>
      <w:divBdr>
        <w:top w:val="none" w:sz="0" w:space="0" w:color="auto"/>
        <w:left w:val="none" w:sz="0" w:space="0" w:color="auto"/>
        <w:bottom w:val="none" w:sz="0" w:space="0" w:color="auto"/>
        <w:right w:val="none" w:sz="0" w:space="0" w:color="auto"/>
      </w:divBdr>
    </w:div>
    <w:div w:id="828794355">
      <w:bodyDiv w:val="1"/>
      <w:marLeft w:val="0"/>
      <w:marRight w:val="0"/>
      <w:marTop w:val="0"/>
      <w:marBottom w:val="0"/>
      <w:divBdr>
        <w:top w:val="none" w:sz="0" w:space="0" w:color="auto"/>
        <w:left w:val="none" w:sz="0" w:space="0" w:color="auto"/>
        <w:bottom w:val="none" w:sz="0" w:space="0" w:color="auto"/>
        <w:right w:val="none" w:sz="0" w:space="0" w:color="auto"/>
      </w:divBdr>
    </w:div>
    <w:div w:id="851259642">
      <w:bodyDiv w:val="1"/>
      <w:marLeft w:val="0"/>
      <w:marRight w:val="0"/>
      <w:marTop w:val="0"/>
      <w:marBottom w:val="0"/>
      <w:divBdr>
        <w:top w:val="none" w:sz="0" w:space="0" w:color="auto"/>
        <w:left w:val="none" w:sz="0" w:space="0" w:color="auto"/>
        <w:bottom w:val="none" w:sz="0" w:space="0" w:color="auto"/>
        <w:right w:val="none" w:sz="0" w:space="0" w:color="auto"/>
      </w:divBdr>
    </w:div>
    <w:div w:id="860779010">
      <w:bodyDiv w:val="1"/>
      <w:marLeft w:val="0"/>
      <w:marRight w:val="0"/>
      <w:marTop w:val="0"/>
      <w:marBottom w:val="0"/>
      <w:divBdr>
        <w:top w:val="none" w:sz="0" w:space="0" w:color="auto"/>
        <w:left w:val="none" w:sz="0" w:space="0" w:color="auto"/>
        <w:bottom w:val="none" w:sz="0" w:space="0" w:color="auto"/>
        <w:right w:val="none" w:sz="0" w:space="0" w:color="auto"/>
      </w:divBdr>
    </w:div>
    <w:div w:id="879054299">
      <w:bodyDiv w:val="1"/>
      <w:marLeft w:val="0"/>
      <w:marRight w:val="0"/>
      <w:marTop w:val="0"/>
      <w:marBottom w:val="0"/>
      <w:divBdr>
        <w:top w:val="none" w:sz="0" w:space="0" w:color="auto"/>
        <w:left w:val="none" w:sz="0" w:space="0" w:color="auto"/>
        <w:bottom w:val="none" w:sz="0" w:space="0" w:color="auto"/>
        <w:right w:val="none" w:sz="0" w:space="0" w:color="auto"/>
      </w:divBdr>
    </w:div>
    <w:div w:id="902911796">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sChild>
        <w:div w:id="1249925244">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906263814">
      <w:bodyDiv w:val="1"/>
      <w:marLeft w:val="0"/>
      <w:marRight w:val="0"/>
      <w:marTop w:val="0"/>
      <w:marBottom w:val="0"/>
      <w:divBdr>
        <w:top w:val="none" w:sz="0" w:space="0" w:color="auto"/>
        <w:left w:val="none" w:sz="0" w:space="0" w:color="auto"/>
        <w:bottom w:val="none" w:sz="0" w:space="0" w:color="auto"/>
        <w:right w:val="none" w:sz="0" w:space="0" w:color="auto"/>
      </w:divBdr>
    </w:div>
    <w:div w:id="911738155">
      <w:bodyDiv w:val="1"/>
      <w:marLeft w:val="0"/>
      <w:marRight w:val="0"/>
      <w:marTop w:val="0"/>
      <w:marBottom w:val="0"/>
      <w:divBdr>
        <w:top w:val="none" w:sz="0" w:space="0" w:color="auto"/>
        <w:left w:val="none" w:sz="0" w:space="0" w:color="auto"/>
        <w:bottom w:val="none" w:sz="0" w:space="0" w:color="auto"/>
        <w:right w:val="none" w:sz="0" w:space="0" w:color="auto"/>
      </w:divBdr>
    </w:div>
    <w:div w:id="918712150">
      <w:bodyDiv w:val="1"/>
      <w:marLeft w:val="0"/>
      <w:marRight w:val="0"/>
      <w:marTop w:val="0"/>
      <w:marBottom w:val="0"/>
      <w:divBdr>
        <w:top w:val="none" w:sz="0" w:space="0" w:color="auto"/>
        <w:left w:val="none" w:sz="0" w:space="0" w:color="auto"/>
        <w:bottom w:val="none" w:sz="0" w:space="0" w:color="auto"/>
        <w:right w:val="none" w:sz="0" w:space="0" w:color="auto"/>
      </w:divBdr>
    </w:div>
    <w:div w:id="939413361">
      <w:bodyDiv w:val="1"/>
      <w:marLeft w:val="0"/>
      <w:marRight w:val="0"/>
      <w:marTop w:val="0"/>
      <w:marBottom w:val="0"/>
      <w:divBdr>
        <w:top w:val="none" w:sz="0" w:space="0" w:color="auto"/>
        <w:left w:val="none" w:sz="0" w:space="0" w:color="auto"/>
        <w:bottom w:val="none" w:sz="0" w:space="0" w:color="auto"/>
        <w:right w:val="none" w:sz="0" w:space="0" w:color="auto"/>
      </w:divBdr>
    </w:div>
    <w:div w:id="943223836">
      <w:bodyDiv w:val="1"/>
      <w:marLeft w:val="0"/>
      <w:marRight w:val="0"/>
      <w:marTop w:val="0"/>
      <w:marBottom w:val="0"/>
      <w:divBdr>
        <w:top w:val="none" w:sz="0" w:space="0" w:color="auto"/>
        <w:left w:val="none" w:sz="0" w:space="0" w:color="auto"/>
        <w:bottom w:val="none" w:sz="0" w:space="0" w:color="auto"/>
        <w:right w:val="none" w:sz="0" w:space="0" w:color="auto"/>
      </w:divBdr>
    </w:div>
    <w:div w:id="957761551">
      <w:bodyDiv w:val="1"/>
      <w:marLeft w:val="0"/>
      <w:marRight w:val="0"/>
      <w:marTop w:val="0"/>
      <w:marBottom w:val="0"/>
      <w:divBdr>
        <w:top w:val="none" w:sz="0" w:space="0" w:color="auto"/>
        <w:left w:val="none" w:sz="0" w:space="0" w:color="auto"/>
        <w:bottom w:val="none" w:sz="0" w:space="0" w:color="auto"/>
        <w:right w:val="none" w:sz="0" w:space="0" w:color="auto"/>
      </w:divBdr>
    </w:div>
    <w:div w:id="964458362">
      <w:bodyDiv w:val="1"/>
      <w:marLeft w:val="0"/>
      <w:marRight w:val="0"/>
      <w:marTop w:val="0"/>
      <w:marBottom w:val="0"/>
      <w:divBdr>
        <w:top w:val="none" w:sz="0" w:space="0" w:color="auto"/>
        <w:left w:val="none" w:sz="0" w:space="0" w:color="auto"/>
        <w:bottom w:val="none" w:sz="0" w:space="0" w:color="auto"/>
        <w:right w:val="none" w:sz="0" w:space="0" w:color="auto"/>
      </w:divBdr>
    </w:div>
    <w:div w:id="982349883">
      <w:bodyDiv w:val="1"/>
      <w:marLeft w:val="0"/>
      <w:marRight w:val="0"/>
      <w:marTop w:val="0"/>
      <w:marBottom w:val="0"/>
      <w:divBdr>
        <w:top w:val="none" w:sz="0" w:space="0" w:color="auto"/>
        <w:left w:val="none" w:sz="0" w:space="0" w:color="auto"/>
        <w:bottom w:val="none" w:sz="0" w:space="0" w:color="auto"/>
        <w:right w:val="none" w:sz="0" w:space="0" w:color="auto"/>
      </w:divBdr>
    </w:div>
    <w:div w:id="1013916906">
      <w:bodyDiv w:val="1"/>
      <w:marLeft w:val="0"/>
      <w:marRight w:val="0"/>
      <w:marTop w:val="0"/>
      <w:marBottom w:val="0"/>
      <w:divBdr>
        <w:top w:val="none" w:sz="0" w:space="0" w:color="auto"/>
        <w:left w:val="none" w:sz="0" w:space="0" w:color="auto"/>
        <w:bottom w:val="none" w:sz="0" w:space="0" w:color="auto"/>
        <w:right w:val="none" w:sz="0" w:space="0" w:color="auto"/>
      </w:divBdr>
    </w:div>
    <w:div w:id="1021274454">
      <w:bodyDiv w:val="1"/>
      <w:marLeft w:val="0"/>
      <w:marRight w:val="0"/>
      <w:marTop w:val="0"/>
      <w:marBottom w:val="0"/>
      <w:divBdr>
        <w:top w:val="none" w:sz="0" w:space="0" w:color="auto"/>
        <w:left w:val="none" w:sz="0" w:space="0" w:color="auto"/>
        <w:bottom w:val="none" w:sz="0" w:space="0" w:color="auto"/>
        <w:right w:val="none" w:sz="0" w:space="0" w:color="auto"/>
      </w:divBdr>
    </w:div>
    <w:div w:id="1024137919">
      <w:bodyDiv w:val="1"/>
      <w:marLeft w:val="0"/>
      <w:marRight w:val="0"/>
      <w:marTop w:val="0"/>
      <w:marBottom w:val="0"/>
      <w:divBdr>
        <w:top w:val="none" w:sz="0" w:space="0" w:color="auto"/>
        <w:left w:val="none" w:sz="0" w:space="0" w:color="auto"/>
        <w:bottom w:val="none" w:sz="0" w:space="0" w:color="auto"/>
        <w:right w:val="none" w:sz="0" w:space="0" w:color="auto"/>
      </w:divBdr>
    </w:div>
    <w:div w:id="1033576508">
      <w:bodyDiv w:val="1"/>
      <w:marLeft w:val="0"/>
      <w:marRight w:val="0"/>
      <w:marTop w:val="0"/>
      <w:marBottom w:val="0"/>
      <w:divBdr>
        <w:top w:val="none" w:sz="0" w:space="0" w:color="auto"/>
        <w:left w:val="none" w:sz="0" w:space="0" w:color="auto"/>
        <w:bottom w:val="none" w:sz="0" w:space="0" w:color="auto"/>
        <w:right w:val="none" w:sz="0" w:space="0" w:color="auto"/>
      </w:divBdr>
    </w:div>
    <w:div w:id="1036469588">
      <w:bodyDiv w:val="1"/>
      <w:marLeft w:val="0"/>
      <w:marRight w:val="0"/>
      <w:marTop w:val="0"/>
      <w:marBottom w:val="0"/>
      <w:divBdr>
        <w:top w:val="none" w:sz="0" w:space="0" w:color="auto"/>
        <w:left w:val="none" w:sz="0" w:space="0" w:color="auto"/>
        <w:bottom w:val="none" w:sz="0" w:space="0" w:color="auto"/>
        <w:right w:val="none" w:sz="0" w:space="0" w:color="auto"/>
      </w:divBdr>
      <w:divsChild>
        <w:div w:id="1917283596">
          <w:marLeft w:val="0"/>
          <w:marRight w:val="0"/>
          <w:marTop w:val="0"/>
          <w:marBottom w:val="120"/>
          <w:divBdr>
            <w:top w:val="single" w:sz="6" w:space="0" w:color="D5DDC6"/>
            <w:left w:val="single" w:sz="24" w:space="0" w:color="66BB55"/>
            <w:bottom w:val="single" w:sz="6" w:space="0" w:color="D5DDC6"/>
            <w:right w:val="single" w:sz="6" w:space="0" w:color="D5DDC6"/>
          </w:divBdr>
        </w:div>
        <w:div w:id="2835388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0011026">
      <w:bodyDiv w:val="1"/>
      <w:marLeft w:val="0"/>
      <w:marRight w:val="0"/>
      <w:marTop w:val="0"/>
      <w:marBottom w:val="0"/>
      <w:divBdr>
        <w:top w:val="none" w:sz="0" w:space="0" w:color="auto"/>
        <w:left w:val="none" w:sz="0" w:space="0" w:color="auto"/>
        <w:bottom w:val="none" w:sz="0" w:space="0" w:color="auto"/>
        <w:right w:val="none" w:sz="0" w:space="0" w:color="auto"/>
      </w:divBdr>
    </w:div>
    <w:div w:id="1090353694">
      <w:bodyDiv w:val="1"/>
      <w:marLeft w:val="0"/>
      <w:marRight w:val="0"/>
      <w:marTop w:val="0"/>
      <w:marBottom w:val="0"/>
      <w:divBdr>
        <w:top w:val="none" w:sz="0" w:space="0" w:color="auto"/>
        <w:left w:val="none" w:sz="0" w:space="0" w:color="auto"/>
        <w:bottom w:val="none" w:sz="0" w:space="0" w:color="auto"/>
        <w:right w:val="none" w:sz="0" w:space="0" w:color="auto"/>
      </w:divBdr>
    </w:div>
    <w:div w:id="1092581877">
      <w:bodyDiv w:val="1"/>
      <w:marLeft w:val="0"/>
      <w:marRight w:val="0"/>
      <w:marTop w:val="0"/>
      <w:marBottom w:val="0"/>
      <w:divBdr>
        <w:top w:val="none" w:sz="0" w:space="0" w:color="auto"/>
        <w:left w:val="none" w:sz="0" w:space="0" w:color="auto"/>
        <w:bottom w:val="none" w:sz="0" w:space="0" w:color="auto"/>
        <w:right w:val="none" w:sz="0" w:space="0" w:color="auto"/>
      </w:divBdr>
    </w:div>
    <w:div w:id="1145898152">
      <w:bodyDiv w:val="1"/>
      <w:marLeft w:val="0"/>
      <w:marRight w:val="0"/>
      <w:marTop w:val="0"/>
      <w:marBottom w:val="0"/>
      <w:divBdr>
        <w:top w:val="none" w:sz="0" w:space="0" w:color="auto"/>
        <w:left w:val="none" w:sz="0" w:space="0" w:color="auto"/>
        <w:bottom w:val="none" w:sz="0" w:space="0" w:color="auto"/>
        <w:right w:val="none" w:sz="0" w:space="0" w:color="auto"/>
      </w:divBdr>
    </w:div>
    <w:div w:id="1160002013">
      <w:bodyDiv w:val="1"/>
      <w:marLeft w:val="0"/>
      <w:marRight w:val="0"/>
      <w:marTop w:val="0"/>
      <w:marBottom w:val="0"/>
      <w:divBdr>
        <w:top w:val="none" w:sz="0" w:space="0" w:color="auto"/>
        <w:left w:val="none" w:sz="0" w:space="0" w:color="auto"/>
        <w:bottom w:val="none" w:sz="0" w:space="0" w:color="auto"/>
        <w:right w:val="none" w:sz="0" w:space="0" w:color="auto"/>
      </w:divBdr>
    </w:div>
    <w:div w:id="1166288839">
      <w:bodyDiv w:val="1"/>
      <w:marLeft w:val="0"/>
      <w:marRight w:val="0"/>
      <w:marTop w:val="0"/>
      <w:marBottom w:val="0"/>
      <w:divBdr>
        <w:top w:val="none" w:sz="0" w:space="0" w:color="auto"/>
        <w:left w:val="none" w:sz="0" w:space="0" w:color="auto"/>
        <w:bottom w:val="none" w:sz="0" w:space="0" w:color="auto"/>
        <w:right w:val="none" w:sz="0" w:space="0" w:color="auto"/>
      </w:divBdr>
      <w:divsChild>
        <w:div w:id="415520656">
          <w:marLeft w:val="0"/>
          <w:marRight w:val="0"/>
          <w:marTop w:val="0"/>
          <w:marBottom w:val="0"/>
          <w:divBdr>
            <w:top w:val="none" w:sz="0" w:space="0" w:color="auto"/>
            <w:left w:val="none" w:sz="0" w:space="0" w:color="auto"/>
            <w:bottom w:val="none" w:sz="0" w:space="0" w:color="auto"/>
            <w:right w:val="none" w:sz="0" w:space="0" w:color="auto"/>
          </w:divBdr>
          <w:divsChild>
            <w:div w:id="358046777">
              <w:marLeft w:val="0"/>
              <w:marRight w:val="0"/>
              <w:marTop w:val="0"/>
              <w:marBottom w:val="0"/>
              <w:divBdr>
                <w:top w:val="none" w:sz="0" w:space="0" w:color="auto"/>
                <w:left w:val="none" w:sz="0" w:space="0" w:color="auto"/>
                <w:bottom w:val="none" w:sz="0" w:space="0" w:color="auto"/>
                <w:right w:val="none" w:sz="0" w:space="0" w:color="auto"/>
              </w:divBdr>
              <w:divsChild>
                <w:div w:id="7598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8902">
      <w:bodyDiv w:val="1"/>
      <w:marLeft w:val="0"/>
      <w:marRight w:val="0"/>
      <w:marTop w:val="0"/>
      <w:marBottom w:val="0"/>
      <w:divBdr>
        <w:top w:val="none" w:sz="0" w:space="0" w:color="auto"/>
        <w:left w:val="none" w:sz="0" w:space="0" w:color="auto"/>
        <w:bottom w:val="none" w:sz="0" w:space="0" w:color="auto"/>
        <w:right w:val="none" w:sz="0" w:space="0" w:color="auto"/>
      </w:divBdr>
    </w:div>
    <w:div w:id="1271931218">
      <w:bodyDiv w:val="1"/>
      <w:marLeft w:val="0"/>
      <w:marRight w:val="0"/>
      <w:marTop w:val="0"/>
      <w:marBottom w:val="0"/>
      <w:divBdr>
        <w:top w:val="none" w:sz="0" w:space="0" w:color="auto"/>
        <w:left w:val="none" w:sz="0" w:space="0" w:color="auto"/>
        <w:bottom w:val="none" w:sz="0" w:space="0" w:color="auto"/>
        <w:right w:val="none" w:sz="0" w:space="0" w:color="auto"/>
      </w:divBdr>
    </w:div>
    <w:div w:id="1287545247">
      <w:bodyDiv w:val="1"/>
      <w:marLeft w:val="0"/>
      <w:marRight w:val="0"/>
      <w:marTop w:val="0"/>
      <w:marBottom w:val="0"/>
      <w:divBdr>
        <w:top w:val="none" w:sz="0" w:space="0" w:color="auto"/>
        <w:left w:val="none" w:sz="0" w:space="0" w:color="auto"/>
        <w:bottom w:val="none" w:sz="0" w:space="0" w:color="auto"/>
        <w:right w:val="none" w:sz="0" w:space="0" w:color="auto"/>
      </w:divBdr>
    </w:div>
    <w:div w:id="1309285122">
      <w:bodyDiv w:val="1"/>
      <w:marLeft w:val="0"/>
      <w:marRight w:val="0"/>
      <w:marTop w:val="0"/>
      <w:marBottom w:val="0"/>
      <w:divBdr>
        <w:top w:val="none" w:sz="0" w:space="0" w:color="auto"/>
        <w:left w:val="none" w:sz="0" w:space="0" w:color="auto"/>
        <w:bottom w:val="none" w:sz="0" w:space="0" w:color="auto"/>
        <w:right w:val="none" w:sz="0" w:space="0" w:color="auto"/>
      </w:divBdr>
    </w:div>
    <w:div w:id="1313558588">
      <w:bodyDiv w:val="1"/>
      <w:marLeft w:val="0"/>
      <w:marRight w:val="0"/>
      <w:marTop w:val="0"/>
      <w:marBottom w:val="0"/>
      <w:divBdr>
        <w:top w:val="none" w:sz="0" w:space="0" w:color="auto"/>
        <w:left w:val="none" w:sz="0" w:space="0" w:color="auto"/>
        <w:bottom w:val="none" w:sz="0" w:space="0" w:color="auto"/>
        <w:right w:val="none" w:sz="0" w:space="0" w:color="auto"/>
      </w:divBdr>
    </w:div>
    <w:div w:id="1325815586">
      <w:bodyDiv w:val="1"/>
      <w:marLeft w:val="0"/>
      <w:marRight w:val="0"/>
      <w:marTop w:val="0"/>
      <w:marBottom w:val="0"/>
      <w:divBdr>
        <w:top w:val="none" w:sz="0" w:space="0" w:color="auto"/>
        <w:left w:val="none" w:sz="0" w:space="0" w:color="auto"/>
        <w:bottom w:val="none" w:sz="0" w:space="0" w:color="auto"/>
        <w:right w:val="none" w:sz="0" w:space="0" w:color="auto"/>
      </w:divBdr>
    </w:div>
    <w:div w:id="1345086397">
      <w:bodyDiv w:val="1"/>
      <w:marLeft w:val="0"/>
      <w:marRight w:val="0"/>
      <w:marTop w:val="0"/>
      <w:marBottom w:val="0"/>
      <w:divBdr>
        <w:top w:val="none" w:sz="0" w:space="0" w:color="auto"/>
        <w:left w:val="none" w:sz="0" w:space="0" w:color="auto"/>
        <w:bottom w:val="none" w:sz="0" w:space="0" w:color="auto"/>
        <w:right w:val="none" w:sz="0" w:space="0" w:color="auto"/>
      </w:divBdr>
    </w:div>
    <w:div w:id="1347556202">
      <w:bodyDiv w:val="1"/>
      <w:marLeft w:val="0"/>
      <w:marRight w:val="0"/>
      <w:marTop w:val="0"/>
      <w:marBottom w:val="0"/>
      <w:divBdr>
        <w:top w:val="none" w:sz="0" w:space="0" w:color="auto"/>
        <w:left w:val="none" w:sz="0" w:space="0" w:color="auto"/>
        <w:bottom w:val="none" w:sz="0" w:space="0" w:color="auto"/>
        <w:right w:val="none" w:sz="0" w:space="0" w:color="auto"/>
      </w:divBdr>
      <w:divsChild>
        <w:div w:id="972323305">
          <w:marLeft w:val="0"/>
          <w:marRight w:val="0"/>
          <w:marTop w:val="180"/>
          <w:marBottom w:val="180"/>
          <w:divBdr>
            <w:top w:val="none" w:sz="0" w:space="0" w:color="auto"/>
            <w:left w:val="none" w:sz="0" w:space="0" w:color="auto"/>
            <w:bottom w:val="none" w:sz="0" w:space="0" w:color="auto"/>
            <w:right w:val="none" w:sz="0" w:space="0" w:color="auto"/>
          </w:divBdr>
          <w:divsChild>
            <w:div w:id="1430614479">
              <w:marLeft w:val="0"/>
              <w:marRight w:val="0"/>
              <w:marTop w:val="0"/>
              <w:marBottom w:val="0"/>
              <w:divBdr>
                <w:top w:val="none" w:sz="0" w:space="0" w:color="auto"/>
                <w:left w:val="none" w:sz="0" w:space="0" w:color="auto"/>
                <w:bottom w:val="none" w:sz="0" w:space="0" w:color="auto"/>
                <w:right w:val="none" w:sz="0" w:space="0" w:color="auto"/>
              </w:divBdr>
            </w:div>
            <w:div w:id="802230856">
              <w:marLeft w:val="0"/>
              <w:marRight w:val="0"/>
              <w:marTop w:val="0"/>
              <w:marBottom w:val="0"/>
              <w:divBdr>
                <w:top w:val="none" w:sz="0" w:space="0" w:color="auto"/>
                <w:left w:val="none" w:sz="0" w:space="0" w:color="auto"/>
                <w:bottom w:val="none" w:sz="0" w:space="0" w:color="auto"/>
                <w:right w:val="none" w:sz="0" w:space="0" w:color="auto"/>
              </w:divBdr>
            </w:div>
            <w:div w:id="1904752943">
              <w:marLeft w:val="0"/>
              <w:marRight w:val="0"/>
              <w:marTop w:val="0"/>
              <w:marBottom w:val="0"/>
              <w:divBdr>
                <w:top w:val="none" w:sz="0" w:space="0" w:color="auto"/>
                <w:left w:val="none" w:sz="0" w:space="0" w:color="auto"/>
                <w:bottom w:val="none" w:sz="0" w:space="0" w:color="auto"/>
                <w:right w:val="none" w:sz="0" w:space="0" w:color="auto"/>
              </w:divBdr>
            </w:div>
            <w:div w:id="1447310529">
              <w:marLeft w:val="0"/>
              <w:marRight w:val="0"/>
              <w:marTop w:val="0"/>
              <w:marBottom w:val="0"/>
              <w:divBdr>
                <w:top w:val="none" w:sz="0" w:space="0" w:color="auto"/>
                <w:left w:val="none" w:sz="0" w:space="0" w:color="auto"/>
                <w:bottom w:val="none" w:sz="0" w:space="0" w:color="auto"/>
                <w:right w:val="none" w:sz="0" w:space="0" w:color="auto"/>
              </w:divBdr>
            </w:div>
            <w:div w:id="1679766255">
              <w:marLeft w:val="0"/>
              <w:marRight w:val="0"/>
              <w:marTop w:val="0"/>
              <w:marBottom w:val="0"/>
              <w:divBdr>
                <w:top w:val="none" w:sz="0" w:space="0" w:color="auto"/>
                <w:left w:val="none" w:sz="0" w:space="0" w:color="auto"/>
                <w:bottom w:val="none" w:sz="0" w:space="0" w:color="auto"/>
                <w:right w:val="none" w:sz="0" w:space="0" w:color="auto"/>
              </w:divBdr>
            </w:div>
            <w:div w:id="337855409">
              <w:marLeft w:val="0"/>
              <w:marRight w:val="0"/>
              <w:marTop w:val="0"/>
              <w:marBottom w:val="0"/>
              <w:divBdr>
                <w:top w:val="none" w:sz="0" w:space="0" w:color="auto"/>
                <w:left w:val="none" w:sz="0" w:space="0" w:color="auto"/>
                <w:bottom w:val="none" w:sz="0" w:space="0" w:color="auto"/>
                <w:right w:val="none" w:sz="0" w:space="0" w:color="auto"/>
              </w:divBdr>
            </w:div>
            <w:div w:id="177039134">
              <w:marLeft w:val="0"/>
              <w:marRight w:val="0"/>
              <w:marTop w:val="0"/>
              <w:marBottom w:val="0"/>
              <w:divBdr>
                <w:top w:val="none" w:sz="0" w:space="0" w:color="auto"/>
                <w:left w:val="none" w:sz="0" w:space="0" w:color="auto"/>
                <w:bottom w:val="none" w:sz="0" w:space="0" w:color="auto"/>
                <w:right w:val="none" w:sz="0" w:space="0" w:color="auto"/>
              </w:divBdr>
            </w:div>
            <w:div w:id="116995590">
              <w:marLeft w:val="0"/>
              <w:marRight w:val="0"/>
              <w:marTop w:val="0"/>
              <w:marBottom w:val="0"/>
              <w:divBdr>
                <w:top w:val="none" w:sz="0" w:space="0" w:color="auto"/>
                <w:left w:val="none" w:sz="0" w:space="0" w:color="auto"/>
                <w:bottom w:val="none" w:sz="0" w:space="0" w:color="auto"/>
                <w:right w:val="none" w:sz="0" w:space="0" w:color="auto"/>
              </w:divBdr>
            </w:div>
            <w:div w:id="694041900">
              <w:marLeft w:val="0"/>
              <w:marRight w:val="0"/>
              <w:marTop w:val="0"/>
              <w:marBottom w:val="0"/>
              <w:divBdr>
                <w:top w:val="none" w:sz="0" w:space="0" w:color="auto"/>
                <w:left w:val="none" w:sz="0" w:space="0" w:color="auto"/>
                <w:bottom w:val="none" w:sz="0" w:space="0" w:color="auto"/>
                <w:right w:val="none" w:sz="0" w:space="0" w:color="auto"/>
              </w:divBdr>
            </w:div>
            <w:div w:id="1319846999">
              <w:marLeft w:val="0"/>
              <w:marRight w:val="0"/>
              <w:marTop w:val="0"/>
              <w:marBottom w:val="0"/>
              <w:divBdr>
                <w:top w:val="none" w:sz="0" w:space="0" w:color="auto"/>
                <w:left w:val="none" w:sz="0" w:space="0" w:color="auto"/>
                <w:bottom w:val="none" w:sz="0" w:space="0" w:color="auto"/>
                <w:right w:val="none" w:sz="0" w:space="0" w:color="auto"/>
              </w:divBdr>
            </w:div>
            <w:div w:id="1594632506">
              <w:marLeft w:val="0"/>
              <w:marRight w:val="0"/>
              <w:marTop w:val="0"/>
              <w:marBottom w:val="0"/>
              <w:divBdr>
                <w:top w:val="none" w:sz="0" w:space="0" w:color="auto"/>
                <w:left w:val="none" w:sz="0" w:space="0" w:color="auto"/>
                <w:bottom w:val="none" w:sz="0" w:space="0" w:color="auto"/>
                <w:right w:val="none" w:sz="0" w:space="0" w:color="auto"/>
              </w:divBdr>
            </w:div>
            <w:div w:id="1022515702">
              <w:marLeft w:val="0"/>
              <w:marRight w:val="0"/>
              <w:marTop w:val="0"/>
              <w:marBottom w:val="0"/>
              <w:divBdr>
                <w:top w:val="none" w:sz="0" w:space="0" w:color="auto"/>
                <w:left w:val="none" w:sz="0" w:space="0" w:color="auto"/>
                <w:bottom w:val="none" w:sz="0" w:space="0" w:color="auto"/>
                <w:right w:val="none" w:sz="0" w:space="0" w:color="auto"/>
              </w:divBdr>
            </w:div>
            <w:div w:id="1241329181">
              <w:marLeft w:val="0"/>
              <w:marRight w:val="0"/>
              <w:marTop w:val="0"/>
              <w:marBottom w:val="0"/>
              <w:divBdr>
                <w:top w:val="none" w:sz="0" w:space="0" w:color="auto"/>
                <w:left w:val="none" w:sz="0" w:space="0" w:color="auto"/>
                <w:bottom w:val="none" w:sz="0" w:space="0" w:color="auto"/>
                <w:right w:val="none" w:sz="0" w:space="0" w:color="auto"/>
              </w:divBdr>
            </w:div>
            <w:div w:id="800803827">
              <w:marLeft w:val="0"/>
              <w:marRight w:val="0"/>
              <w:marTop w:val="0"/>
              <w:marBottom w:val="0"/>
              <w:divBdr>
                <w:top w:val="none" w:sz="0" w:space="0" w:color="auto"/>
                <w:left w:val="none" w:sz="0" w:space="0" w:color="auto"/>
                <w:bottom w:val="none" w:sz="0" w:space="0" w:color="auto"/>
                <w:right w:val="none" w:sz="0" w:space="0" w:color="auto"/>
              </w:divBdr>
            </w:div>
            <w:div w:id="1174682781">
              <w:marLeft w:val="0"/>
              <w:marRight w:val="0"/>
              <w:marTop w:val="0"/>
              <w:marBottom w:val="0"/>
              <w:divBdr>
                <w:top w:val="none" w:sz="0" w:space="0" w:color="auto"/>
                <w:left w:val="none" w:sz="0" w:space="0" w:color="auto"/>
                <w:bottom w:val="none" w:sz="0" w:space="0" w:color="auto"/>
                <w:right w:val="none" w:sz="0" w:space="0" w:color="auto"/>
              </w:divBdr>
            </w:div>
            <w:div w:id="1884294784">
              <w:marLeft w:val="0"/>
              <w:marRight w:val="0"/>
              <w:marTop w:val="0"/>
              <w:marBottom w:val="0"/>
              <w:divBdr>
                <w:top w:val="none" w:sz="0" w:space="0" w:color="auto"/>
                <w:left w:val="none" w:sz="0" w:space="0" w:color="auto"/>
                <w:bottom w:val="none" w:sz="0" w:space="0" w:color="auto"/>
                <w:right w:val="none" w:sz="0" w:space="0" w:color="auto"/>
              </w:divBdr>
            </w:div>
            <w:div w:id="1364134813">
              <w:marLeft w:val="0"/>
              <w:marRight w:val="0"/>
              <w:marTop w:val="0"/>
              <w:marBottom w:val="0"/>
              <w:divBdr>
                <w:top w:val="none" w:sz="0" w:space="0" w:color="auto"/>
                <w:left w:val="none" w:sz="0" w:space="0" w:color="auto"/>
                <w:bottom w:val="none" w:sz="0" w:space="0" w:color="auto"/>
                <w:right w:val="none" w:sz="0" w:space="0" w:color="auto"/>
              </w:divBdr>
            </w:div>
            <w:div w:id="602300134">
              <w:marLeft w:val="0"/>
              <w:marRight w:val="0"/>
              <w:marTop w:val="0"/>
              <w:marBottom w:val="0"/>
              <w:divBdr>
                <w:top w:val="none" w:sz="0" w:space="0" w:color="auto"/>
                <w:left w:val="none" w:sz="0" w:space="0" w:color="auto"/>
                <w:bottom w:val="none" w:sz="0" w:space="0" w:color="auto"/>
                <w:right w:val="none" w:sz="0" w:space="0" w:color="auto"/>
              </w:divBdr>
            </w:div>
          </w:divsChild>
        </w:div>
        <w:div w:id="1767265948">
          <w:marLeft w:val="0"/>
          <w:marRight w:val="0"/>
          <w:marTop w:val="180"/>
          <w:marBottom w:val="180"/>
          <w:divBdr>
            <w:top w:val="none" w:sz="0" w:space="0" w:color="auto"/>
            <w:left w:val="none" w:sz="0" w:space="0" w:color="auto"/>
            <w:bottom w:val="none" w:sz="0" w:space="0" w:color="auto"/>
            <w:right w:val="none" w:sz="0" w:space="0" w:color="auto"/>
          </w:divBdr>
          <w:divsChild>
            <w:div w:id="458187293">
              <w:marLeft w:val="0"/>
              <w:marRight w:val="0"/>
              <w:marTop w:val="0"/>
              <w:marBottom w:val="0"/>
              <w:divBdr>
                <w:top w:val="none" w:sz="0" w:space="0" w:color="auto"/>
                <w:left w:val="none" w:sz="0" w:space="0" w:color="auto"/>
                <w:bottom w:val="none" w:sz="0" w:space="0" w:color="auto"/>
                <w:right w:val="none" w:sz="0" w:space="0" w:color="auto"/>
              </w:divBdr>
            </w:div>
          </w:divsChild>
        </w:div>
        <w:div w:id="144011232">
          <w:marLeft w:val="0"/>
          <w:marRight w:val="0"/>
          <w:marTop w:val="180"/>
          <w:marBottom w:val="180"/>
          <w:divBdr>
            <w:top w:val="none" w:sz="0" w:space="0" w:color="auto"/>
            <w:left w:val="none" w:sz="0" w:space="0" w:color="auto"/>
            <w:bottom w:val="none" w:sz="0" w:space="0" w:color="auto"/>
            <w:right w:val="none" w:sz="0" w:space="0" w:color="auto"/>
          </w:divBdr>
          <w:divsChild>
            <w:div w:id="1394307615">
              <w:marLeft w:val="0"/>
              <w:marRight w:val="0"/>
              <w:marTop w:val="0"/>
              <w:marBottom w:val="0"/>
              <w:divBdr>
                <w:top w:val="none" w:sz="0" w:space="0" w:color="auto"/>
                <w:left w:val="none" w:sz="0" w:space="0" w:color="auto"/>
                <w:bottom w:val="none" w:sz="0" w:space="0" w:color="auto"/>
                <w:right w:val="none" w:sz="0" w:space="0" w:color="auto"/>
              </w:divBdr>
            </w:div>
            <w:div w:id="1008366524">
              <w:marLeft w:val="0"/>
              <w:marRight w:val="0"/>
              <w:marTop w:val="0"/>
              <w:marBottom w:val="0"/>
              <w:divBdr>
                <w:top w:val="none" w:sz="0" w:space="0" w:color="auto"/>
                <w:left w:val="none" w:sz="0" w:space="0" w:color="auto"/>
                <w:bottom w:val="none" w:sz="0" w:space="0" w:color="auto"/>
                <w:right w:val="none" w:sz="0" w:space="0" w:color="auto"/>
              </w:divBdr>
            </w:div>
            <w:div w:id="507866163">
              <w:marLeft w:val="0"/>
              <w:marRight w:val="0"/>
              <w:marTop w:val="0"/>
              <w:marBottom w:val="0"/>
              <w:divBdr>
                <w:top w:val="none" w:sz="0" w:space="0" w:color="auto"/>
                <w:left w:val="none" w:sz="0" w:space="0" w:color="auto"/>
                <w:bottom w:val="none" w:sz="0" w:space="0" w:color="auto"/>
                <w:right w:val="none" w:sz="0" w:space="0" w:color="auto"/>
              </w:divBdr>
            </w:div>
            <w:div w:id="200900343">
              <w:marLeft w:val="0"/>
              <w:marRight w:val="0"/>
              <w:marTop w:val="0"/>
              <w:marBottom w:val="0"/>
              <w:divBdr>
                <w:top w:val="none" w:sz="0" w:space="0" w:color="auto"/>
                <w:left w:val="none" w:sz="0" w:space="0" w:color="auto"/>
                <w:bottom w:val="none" w:sz="0" w:space="0" w:color="auto"/>
                <w:right w:val="none" w:sz="0" w:space="0" w:color="auto"/>
              </w:divBdr>
            </w:div>
            <w:div w:id="1893927484">
              <w:marLeft w:val="0"/>
              <w:marRight w:val="0"/>
              <w:marTop w:val="0"/>
              <w:marBottom w:val="0"/>
              <w:divBdr>
                <w:top w:val="none" w:sz="0" w:space="0" w:color="auto"/>
                <w:left w:val="none" w:sz="0" w:space="0" w:color="auto"/>
                <w:bottom w:val="none" w:sz="0" w:space="0" w:color="auto"/>
                <w:right w:val="none" w:sz="0" w:space="0" w:color="auto"/>
              </w:divBdr>
            </w:div>
            <w:div w:id="496385025">
              <w:marLeft w:val="0"/>
              <w:marRight w:val="0"/>
              <w:marTop w:val="0"/>
              <w:marBottom w:val="0"/>
              <w:divBdr>
                <w:top w:val="none" w:sz="0" w:space="0" w:color="auto"/>
                <w:left w:val="none" w:sz="0" w:space="0" w:color="auto"/>
                <w:bottom w:val="none" w:sz="0" w:space="0" w:color="auto"/>
                <w:right w:val="none" w:sz="0" w:space="0" w:color="auto"/>
              </w:divBdr>
            </w:div>
            <w:div w:id="365526468">
              <w:marLeft w:val="0"/>
              <w:marRight w:val="0"/>
              <w:marTop w:val="0"/>
              <w:marBottom w:val="0"/>
              <w:divBdr>
                <w:top w:val="none" w:sz="0" w:space="0" w:color="auto"/>
                <w:left w:val="none" w:sz="0" w:space="0" w:color="auto"/>
                <w:bottom w:val="none" w:sz="0" w:space="0" w:color="auto"/>
                <w:right w:val="none" w:sz="0" w:space="0" w:color="auto"/>
              </w:divBdr>
            </w:div>
            <w:div w:id="1982999249">
              <w:marLeft w:val="0"/>
              <w:marRight w:val="0"/>
              <w:marTop w:val="0"/>
              <w:marBottom w:val="0"/>
              <w:divBdr>
                <w:top w:val="none" w:sz="0" w:space="0" w:color="auto"/>
                <w:left w:val="none" w:sz="0" w:space="0" w:color="auto"/>
                <w:bottom w:val="none" w:sz="0" w:space="0" w:color="auto"/>
                <w:right w:val="none" w:sz="0" w:space="0" w:color="auto"/>
              </w:divBdr>
            </w:div>
            <w:div w:id="749694978">
              <w:marLeft w:val="0"/>
              <w:marRight w:val="0"/>
              <w:marTop w:val="0"/>
              <w:marBottom w:val="0"/>
              <w:divBdr>
                <w:top w:val="none" w:sz="0" w:space="0" w:color="auto"/>
                <w:left w:val="none" w:sz="0" w:space="0" w:color="auto"/>
                <w:bottom w:val="none" w:sz="0" w:space="0" w:color="auto"/>
                <w:right w:val="none" w:sz="0" w:space="0" w:color="auto"/>
              </w:divBdr>
            </w:div>
            <w:div w:id="630673949">
              <w:marLeft w:val="0"/>
              <w:marRight w:val="0"/>
              <w:marTop w:val="0"/>
              <w:marBottom w:val="0"/>
              <w:divBdr>
                <w:top w:val="none" w:sz="0" w:space="0" w:color="auto"/>
                <w:left w:val="none" w:sz="0" w:space="0" w:color="auto"/>
                <w:bottom w:val="none" w:sz="0" w:space="0" w:color="auto"/>
                <w:right w:val="none" w:sz="0" w:space="0" w:color="auto"/>
              </w:divBdr>
            </w:div>
            <w:div w:id="1399859313">
              <w:marLeft w:val="0"/>
              <w:marRight w:val="0"/>
              <w:marTop w:val="0"/>
              <w:marBottom w:val="0"/>
              <w:divBdr>
                <w:top w:val="none" w:sz="0" w:space="0" w:color="auto"/>
                <w:left w:val="none" w:sz="0" w:space="0" w:color="auto"/>
                <w:bottom w:val="none" w:sz="0" w:space="0" w:color="auto"/>
                <w:right w:val="none" w:sz="0" w:space="0" w:color="auto"/>
              </w:divBdr>
            </w:div>
            <w:div w:id="261031407">
              <w:marLeft w:val="0"/>
              <w:marRight w:val="0"/>
              <w:marTop w:val="0"/>
              <w:marBottom w:val="0"/>
              <w:divBdr>
                <w:top w:val="none" w:sz="0" w:space="0" w:color="auto"/>
                <w:left w:val="none" w:sz="0" w:space="0" w:color="auto"/>
                <w:bottom w:val="none" w:sz="0" w:space="0" w:color="auto"/>
                <w:right w:val="none" w:sz="0" w:space="0" w:color="auto"/>
              </w:divBdr>
            </w:div>
            <w:div w:id="644092466">
              <w:marLeft w:val="0"/>
              <w:marRight w:val="0"/>
              <w:marTop w:val="0"/>
              <w:marBottom w:val="0"/>
              <w:divBdr>
                <w:top w:val="none" w:sz="0" w:space="0" w:color="auto"/>
                <w:left w:val="none" w:sz="0" w:space="0" w:color="auto"/>
                <w:bottom w:val="none" w:sz="0" w:space="0" w:color="auto"/>
                <w:right w:val="none" w:sz="0" w:space="0" w:color="auto"/>
              </w:divBdr>
            </w:div>
            <w:div w:id="462432525">
              <w:marLeft w:val="0"/>
              <w:marRight w:val="0"/>
              <w:marTop w:val="0"/>
              <w:marBottom w:val="0"/>
              <w:divBdr>
                <w:top w:val="none" w:sz="0" w:space="0" w:color="auto"/>
                <w:left w:val="none" w:sz="0" w:space="0" w:color="auto"/>
                <w:bottom w:val="none" w:sz="0" w:space="0" w:color="auto"/>
                <w:right w:val="none" w:sz="0" w:space="0" w:color="auto"/>
              </w:divBdr>
            </w:div>
            <w:div w:id="1952661434">
              <w:marLeft w:val="0"/>
              <w:marRight w:val="0"/>
              <w:marTop w:val="0"/>
              <w:marBottom w:val="0"/>
              <w:divBdr>
                <w:top w:val="none" w:sz="0" w:space="0" w:color="auto"/>
                <w:left w:val="none" w:sz="0" w:space="0" w:color="auto"/>
                <w:bottom w:val="none" w:sz="0" w:space="0" w:color="auto"/>
                <w:right w:val="none" w:sz="0" w:space="0" w:color="auto"/>
              </w:divBdr>
            </w:div>
            <w:div w:id="1397047614">
              <w:marLeft w:val="0"/>
              <w:marRight w:val="0"/>
              <w:marTop w:val="0"/>
              <w:marBottom w:val="0"/>
              <w:divBdr>
                <w:top w:val="none" w:sz="0" w:space="0" w:color="auto"/>
                <w:left w:val="none" w:sz="0" w:space="0" w:color="auto"/>
                <w:bottom w:val="none" w:sz="0" w:space="0" w:color="auto"/>
                <w:right w:val="none" w:sz="0" w:space="0" w:color="auto"/>
              </w:divBdr>
            </w:div>
            <w:div w:id="168763900">
              <w:marLeft w:val="0"/>
              <w:marRight w:val="0"/>
              <w:marTop w:val="0"/>
              <w:marBottom w:val="0"/>
              <w:divBdr>
                <w:top w:val="none" w:sz="0" w:space="0" w:color="auto"/>
                <w:left w:val="none" w:sz="0" w:space="0" w:color="auto"/>
                <w:bottom w:val="none" w:sz="0" w:space="0" w:color="auto"/>
                <w:right w:val="none" w:sz="0" w:space="0" w:color="auto"/>
              </w:divBdr>
            </w:div>
            <w:div w:id="1645699752">
              <w:marLeft w:val="0"/>
              <w:marRight w:val="0"/>
              <w:marTop w:val="0"/>
              <w:marBottom w:val="0"/>
              <w:divBdr>
                <w:top w:val="none" w:sz="0" w:space="0" w:color="auto"/>
                <w:left w:val="none" w:sz="0" w:space="0" w:color="auto"/>
                <w:bottom w:val="none" w:sz="0" w:space="0" w:color="auto"/>
                <w:right w:val="none" w:sz="0" w:space="0" w:color="auto"/>
              </w:divBdr>
            </w:div>
          </w:divsChild>
        </w:div>
        <w:div w:id="2083991044">
          <w:marLeft w:val="0"/>
          <w:marRight w:val="0"/>
          <w:marTop w:val="180"/>
          <w:marBottom w:val="180"/>
          <w:divBdr>
            <w:top w:val="none" w:sz="0" w:space="0" w:color="auto"/>
            <w:left w:val="none" w:sz="0" w:space="0" w:color="auto"/>
            <w:bottom w:val="none" w:sz="0" w:space="0" w:color="auto"/>
            <w:right w:val="none" w:sz="0" w:space="0" w:color="auto"/>
          </w:divBdr>
          <w:divsChild>
            <w:div w:id="283313652">
              <w:marLeft w:val="0"/>
              <w:marRight w:val="0"/>
              <w:marTop w:val="0"/>
              <w:marBottom w:val="0"/>
              <w:divBdr>
                <w:top w:val="none" w:sz="0" w:space="0" w:color="auto"/>
                <w:left w:val="none" w:sz="0" w:space="0" w:color="auto"/>
                <w:bottom w:val="none" w:sz="0" w:space="0" w:color="auto"/>
                <w:right w:val="none" w:sz="0" w:space="0" w:color="auto"/>
              </w:divBdr>
            </w:div>
          </w:divsChild>
        </w:div>
        <w:div w:id="1326392849">
          <w:marLeft w:val="0"/>
          <w:marRight w:val="0"/>
          <w:marTop w:val="180"/>
          <w:marBottom w:val="180"/>
          <w:divBdr>
            <w:top w:val="none" w:sz="0" w:space="0" w:color="auto"/>
            <w:left w:val="none" w:sz="0" w:space="0" w:color="auto"/>
            <w:bottom w:val="none" w:sz="0" w:space="0" w:color="auto"/>
            <w:right w:val="none" w:sz="0" w:space="0" w:color="auto"/>
          </w:divBdr>
          <w:divsChild>
            <w:div w:id="1565022176">
              <w:marLeft w:val="0"/>
              <w:marRight w:val="0"/>
              <w:marTop w:val="0"/>
              <w:marBottom w:val="0"/>
              <w:divBdr>
                <w:top w:val="none" w:sz="0" w:space="0" w:color="auto"/>
                <w:left w:val="none" w:sz="0" w:space="0" w:color="auto"/>
                <w:bottom w:val="none" w:sz="0" w:space="0" w:color="auto"/>
                <w:right w:val="none" w:sz="0" w:space="0" w:color="auto"/>
              </w:divBdr>
            </w:div>
            <w:div w:id="1026058557">
              <w:marLeft w:val="0"/>
              <w:marRight w:val="0"/>
              <w:marTop w:val="0"/>
              <w:marBottom w:val="0"/>
              <w:divBdr>
                <w:top w:val="none" w:sz="0" w:space="0" w:color="auto"/>
                <w:left w:val="none" w:sz="0" w:space="0" w:color="auto"/>
                <w:bottom w:val="none" w:sz="0" w:space="0" w:color="auto"/>
                <w:right w:val="none" w:sz="0" w:space="0" w:color="auto"/>
              </w:divBdr>
            </w:div>
            <w:div w:id="26299967">
              <w:marLeft w:val="0"/>
              <w:marRight w:val="0"/>
              <w:marTop w:val="0"/>
              <w:marBottom w:val="0"/>
              <w:divBdr>
                <w:top w:val="none" w:sz="0" w:space="0" w:color="auto"/>
                <w:left w:val="none" w:sz="0" w:space="0" w:color="auto"/>
                <w:bottom w:val="none" w:sz="0" w:space="0" w:color="auto"/>
                <w:right w:val="none" w:sz="0" w:space="0" w:color="auto"/>
              </w:divBdr>
            </w:div>
            <w:div w:id="1977642696">
              <w:marLeft w:val="0"/>
              <w:marRight w:val="0"/>
              <w:marTop w:val="0"/>
              <w:marBottom w:val="0"/>
              <w:divBdr>
                <w:top w:val="none" w:sz="0" w:space="0" w:color="auto"/>
                <w:left w:val="none" w:sz="0" w:space="0" w:color="auto"/>
                <w:bottom w:val="none" w:sz="0" w:space="0" w:color="auto"/>
                <w:right w:val="none" w:sz="0" w:space="0" w:color="auto"/>
              </w:divBdr>
            </w:div>
            <w:div w:id="154609643">
              <w:marLeft w:val="0"/>
              <w:marRight w:val="0"/>
              <w:marTop w:val="0"/>
              <w:marBottom w:val="0"/>
              <w:divBdr>
                <w:top w:val="none" w:sz="0" w:space="0" w:color="auto"/>
                <w:left w:val="none" w:sz="0" w:space="0" w:color="auto"/>
                <w:bottom w:val="none" w:sz="0" w:space="0" w:color="auto"/>
                <w:right w:val="none" w:sz="0" w:space="0" w:color="auto"/>
              </w:divBdr>
            </w:div>
            <w:div w:id="1714039447">
              <w:marLeft w:val="0"/>
              <w:marRight w:val="0"/>
              <w:marTop w:val="0"/>
              <w:marBottom w:val="0"/>
              <w:divBdr>
                <w:top w:val="none" w:sz="0" w:space="0" w:color="auto"/>
                <w:left w:val="none" w:sz="0" w:space="0" w:color="auto"/>
                <w:bottom w:val="none" w:sz="0" w:space="0" w:color="auto"/>
                <w:right w:val="none" w:sz="0" w:space="0" w:color="auto"/>
              </w:divBdr>
            </w:div>
            <w:div w:id="1868912415">
              <w:marLeft w:val="0"/>
              <w:marRight w:val="0"/>
              <w:marTop w:val="0"/>
              <w:marBottom w:val="0"/>
              <w:divBdr>
                <w:top w:val="none" w:sz="0" w:space="0" w:color="auto"/>
                <w:left w:val="none" w:sz="0" w:space="0" w:color="auto"/>
                <w:bottom w:val="none" w:sz="0" w:space="0" w:color="auto"/>
                <w:right w:val="none" w:sz="0" w:space="0" w:color="auto"/>
              </w:divBdr>
            </w:div>
            <w:div w:id="1624649131">
              <w:marLeft w:val="0"/>
              <w:marRight w:val="0"/>
              <w:marTop w:val="0"/>
              <w:marBottom w:val="0"/>
              <w:divBdr>
                <w:top w:val="none" w:sz="0" w:space="0" w:color="auto"/>
                <w:left w:val="none" w:sz="0" w:space="0" w:color="auto"/>
                <w:bottom w:val="none" w:sz="0" w:space="0" w:color="auto"/>
                <w:right w:val="none" w:sz="0" w:space="0" w:color="auto"/>
              </w:divBdr>
            </w:div>
            <w:div w:id="226694335">
              <w:marLeft w:val="0"/>
              <w:marRight w:val="0"/>
              <w:marTop w:val="0"/>
              <w:marBottom w:val="0"/>
              <w:divBdr>
                <w:top w:val="none" w:sz="0" w:space="0" w:color="auto"/>
                <w:left w:val="none" w:sz="0" w:space="0" w:color="auto"/>
                <w:bottom w:val="none" w:sz="0" w:space="0" w:color="auto"/>
                <w:right w:val="none" w:sz="0" w:space="0" w:color="auto"/>
              </w:divBdr>
            </w:div>
            <w:div w:id="2144031507">
              <w:marLeft w:val="0"/>
              <w:marRight w:val="0"/>
              <w:marTop w:val="0"/>
              <w:marBottom w:val="0"/>
              <w:divBdr>
                <w:top w:val="none" w:sz="0" w:space="0" w:color="auto"/>
                <w:left w:val="none" w:sz="0" w:space="0" w:color="auto"/>
                <w:bottom w:val="none" w:sz="0" w:space="0" w:color="auto"/>
                <w:right w:val="none" w:sz="0" w:space="0" w:color="auto"/>
              </w:divBdr>
            </w:div>
            <w:div w:id="828837020">
              <w:marLeft w:val="0"/>
              <w:marRight w:val="0"/>
              <w:marTop w:val="0"/>
              <w:marBottom w:val="0"/>
              <w:divBdr>
                <w:top w:val="none" w:sz="0" w:space="0" w:color="auto"/>
                <w:left w:val="none" w:sz="0" w:space="0" w:color="auto"/>
                <w:bottom w:val="none" w:sz="0" w:space="0" w:color="auto"/>
                <w:right w:val="none" w:sz="0" w:space="0" w:color="auto"/>
              </w:divBdr>
            </w:div>
            <w:div w:id="1102920721">
              <w:marLeft w:val="0"/>
              <w:marRight w:val="0"/>
              <w:marTop w:val="0"/>
              <w:marBottom w:val="0"/>
              <w:divBdr>
                <w:top w:val="none" w:sz="0" w:space="0" w:color="auto"/>
                <w:left w:val="none" w:sz="0" w:space="0" w:color="auto"/>
                <w:bottom w:val="none" w:sz="0" w:space="0" w:color="auto"/>
                <w:right w:val="none" w:sz="0" w:space="0" w:color="auto"/>
              </w:divBdr>
            </w:div>
            <w:div w:id="1639649479">
              <w:marLeft w:val="0"/>
              <w:marRight w:val="0"/>
              <w:marTop w:val="0"/>
              <w:marBottom w:val="0"/>
              <w:divBdr>
                <w:top w:val="none" w:sz="0" w:space="0" w:color="auto"/>
                <w:left w:val="none" w:sz="0" w:space="0" w:color="auto"/>
                <w:bottom w:val="none" w:sz="0" w:space="0" w:color="auto"/>
                <w:right w:val="none" w:sz="0" w:space="0" w:color="auto"/>
              </w:divBdr>
            </w:div>
            <w:div w:id="1068188967">
              <w:marLeft w:val="0"/>
              <w:marRight w:val="0"/>
              <w:marTop w:val="0"/>
              <w:marBottom w:val="0"/>
              <w:divBdr>
                <w:top w:val="none" w:sz="0" w:space="0" w:color="auto"/>
                <w:left w:val="none" w:sz="0" w:space="0" w:color="auto"/>
                <w:bottom w:val="none" w:sz="0" w:space="0" w:color="auto"/>
                <w:right w:val="none" w:sz="0" w:space="0" w:color="auto"/>
              </w:divBdr>
            </w:div>
            <w:div w:id="1987709493">
              <w:marLeft w:val="0"/>
              <w:marRight w:val="0"/>
              <w:marTop w:val="0"/>
              <w:marBottom w:val="0"/>
              <w:divBdr>
                <w:top w:val="none" w:sz="0" w:space="0" w:color="auto"/>
                <w:left w:val="none" w:sz="0" w:space="0" w:color="auto"/>
                <w:bottom w:val="none" w:sz="0" w:space="0" w:color="auto"/>
                <w:right w:val="none" w:sz="0" w:space="0" w:color="auto"/>
              </w:divBdr>
            </w:div>
            <w:div w:id="704408289">
              <w:marLeft w:val="0"/>
              <w:marRight w:val="0"/>
              <w:marTop w:val="0"/>
              <w:marBottom w:val="0"/>
              <w:divBdr>
                <w:top w:val="none" w:sz="0" w:space="0" w:color="auto"/>
                <w:left w:val="none" w:sz="0" w:space="0" w:color="auto"/>
                <w:bottom w:val="none" w:sz="0" w:space="0" w:color="auto"/>
                <w:right w:val="none" w:sz="0" w:space="0" w:color="auto"/>
              </w:divBdr>
            </w:div>
          </w:divsChild>
        </w:div>
        <w:div w:id="2016689275">
          <w:marLeft w:val="0"/>
          <w:marRight w:val="0"/>
          <w:marTop w:val="180"/>
          <w:marBottom w:val="180"/>
          <w:divBdr>
            <w:top w:val="none" w:sz="0" w:space="0" w:color="auto"/>
            <w:left w:val="none" w:sz="0" w:space="0" w:color="auto"/>
            <w:bottom w:val="none" w:sz="0" w:space="0" w:color="auto"/>
            <w:right w:val="none" w:sz="0" w:space="0" w:color="auto"/>
          </w:divBdr>
          <w:divsChild>
            <w:div w:id="1818448500">
              <w:marLeft w:val="0"/>
              <w:marRight w:val="0"/>
              <w:marTop w:val="0"/>
              <w:marBottom w:val="0"/>
              <w:divBdr>
                <w:top w:val="none" w:sz="0" w:space="0" w:color="auto"/>
                <w:left w:val="none" w:sz="0" w:space="0" w:color="auto"/>
                <w:bottom w:val="none" w:sz="0" w:space="0" w:color="auto"/>
                <w:right w:val="none" w:sz="0" w:space="0" w:color="auto"/>
              </w:divBdr>
            </w:div>
            <w:div w:id="1342969130">
              <w:marLeft w:val="0"/>
              <w:marRight w:val="0"/>
              <w:marTop w:val="0"/>
              <w:marBottom w:val="0"/>
              <w:divBdr>
                <w:top w:val="none" w:sz="0" w:space="0" w:color="auto"/>
                <w:left w:val="none" w:sz="0" w:space="0" w:color="auto"/>
                <w:bottom w:val="none" w:sz="0" w:space="0" w:color="auto"/>
                <w:right w:val="none" w:sz="0" w:space="0" w:color="auto"/>
              </w:divBdr>
            </w:div>
            <w:div w:id="1911499387">
              <w:marLeft w:val="0"/>
              <w:marRight w:val="0"/>
              <w:marTop w:val="0"/>
              <w:marBottom w:val="0"/>
              <w:divBdr>
                <w:top w:val="none" w:sz="0" w:space="0" w:color="auto"/>
                <w:left w:val="none" w:sz="0" w:space="0" w:color="auto"/>
                <w:bottom w:val="none" w:sz="0" w:space="0" w:color="auto"/>
                <w:right w:val="none" w:sz="0" w:space="0" w:color="auto"/>
              </w:divBdr>
            </w:div>
            <w:div w:id="1127355634">
              <w:marLeft w:val="0"/>
              <w:marRight w:val="0"/>
              <w:marTop w:val="0"/>
              <w:marBottom w:val="0"/>
              <w:divBdr>
                <w:top w:val="none" w:sz="0" w:space="0" w:color="auto"/>
                <w:left w:val="none" w:sz="0" w:space="0" w:color="auto"/>
                <w:bottom w:val="none" w:sz="0" w:space="0" w:color="auto"/>
                <w:right w:val="none" w:sz="0" w:space="0" w:color="auto"/>
              </w:divBdr>
            </w:div>
            <w:div w:id="255872805">
              <w:marLeft w:val="0"/>
              <w:marRight w:val="0"/>
              <w:marTop w:val="0"/>
              <w:marBottom w:val="0"/>
              <w:divBdr>
                <w:top w:val="none" w:sz="0" w:space="0" w:color="auto"/>
                <w:left w:val="none" w:sz="0" w:space="0" w:color="auto"/>
                <w:bottom w:val="none" w:sz="0" w:space="0" w:color="auto"/>
                <w:right w:val="none" w:sz="0" w:space="0" w:color="auto"/>
              </w:divBdr>
            </w:div>
            <w:div w:id="1551963415">
              <w:marLeft w:val="0"/>
              <w:marRight w:val="0"/>
              <w:marTop w:val="0"/>
              <w:marBottom w:val="0"/>
              <w:divBdr>
                <w:top w:val="none" w:sz="0" w:space="0" w:color="auto"/>
                <w:left w:val="none" w:sz="0" w:space="0" w:color="auto"/>
                <w:bottom w:val="none" w:sz="0" w:space="0" w:color="auto"/>
                <w:right w:val="none" w:sz="0" w:space="0" w:color="auto"/>
              </w:divBdr>
            </w:div>
            <w:div w:id="326834492">
              <w:marLeft w:val="0"/>
              <w:marRight w:val="0"/>
              <w:marTop w:val="0"/>
              <w:marBottom w:val="0"/>
              <w:divBdr>
                <w:top w:val="none" w:sz="0" w:space="0" w:color="auto"/>
                <w:left w:val="none" w:sz="0" w:space="0" w:color="auto"/>
                <w:bottom w:val="none" w:sz="0" w:space="0" w:color="auto"/>
                <w:right w:val="none" w:sz="0" w:space="0" w:color="auto"/>
              </w:divBdr>
            </w:div>
            <w:div w:id="657466443">
              <w:marLeft w:val="0"/>
              <w:marRight w:val="0"/>
              <w:marTop w:val="0"/>
              <w:marBottom w:val="0"/>
              <w:divBdr>
                <w:top w:val="none" w:sz="0" w:space="0" w:color="auto"/>
                <w:left w:val="none" w:sz="0" w:space="0" w:color="auto"/>
                <w:bottom w:val="none" w:sz="0" w:space="0" w:color="auto"/>
                <w:right w:val="none" w:sz="0" w:space="0" w:color="auto"/>
              </w:divBdr>
            </w:div>
            <w:div w:id="1764766499">
              <w:marLeft w:val="0"/>
              <w:marRight w:val="0"/>
              <w:marTop w:val="0"/>
              <w:marBottom w:val="0"/>
              <w:divBdr>
                <w:top w:val="none" w:sz="0" w:space="0" w:color="auto"/>
                <w:left w:val="none" w:sz="0" w:space="0" w:color="auto"/>
                <w:bottom w:val="none" w:sz="0" w:space="0" w:color="auto"/>
                <w:right w:val="none" w:sz="0" w:space="0" w:color="auto"/>
              </w:divBdr>
            </w:div>
            <w:div w:id="1495754011">
              <w:marLeft w:val="0"/>
              <w:marRight w:val="0"/>
              <w:marTop w:val="0"/>
              <w:marBottom w:val="0"/>
              <w:divBdr>
                <w:top w:val="none" w:sz="0" w:space="0" w:color="auto"/>
                <w:left w:val="none" w:sz="0" w:space="0" w:color="auto"/>
                <w:bottom w:val="none" w:sz="0" w:space="0" w:color="auto"/>
                <w:right w:val="none" w:sz="0" w:space="0" w:color="auto"/>
              </w:divBdr>
            </w:div>
            <w:div w:id="1652977909">
              <w:marLeft w:val="0"/>
              <w:marRight w:val="0"/>
              <w:marTop w:val="0"/>
              <w:marBottom w:val="0"/>
              <w:divBdr>
                <w:top w:val="none" w:sz="0" w:space="0" w:color="auto"/>
                <w:left w:val="none" w:sz="0" w:space="0" w:color="auto"/>
                <w:bottom w:val="none" w:sz="0" w:space="0" w:color="auto"/>
                <w:right w:val="none" w:sz="0" w:space="0" w:color="auto"/>
              </w:divBdr>
            </w:div>
            <w:div w:id="440415675">
              <w:marLeft w:val="0"/>
              <w:marRight w:val="0"/>
              <w:marTop w:val="0"/>
              <w:marBottom w:val="0"/>
              <w:divBdr>
                <w:top w:val="none" w:sz="0" w:space="0" w:color="auto"/>
                <w:left w:val="none" w:sz="0" w:space="0" w:color="auto"/>
                <w:bottom w:val="none" w:sz="0" w:space="0" w:color="auto"/>
                <w:right w:val="none" w:sz="0" w:space="0" w:color="auto"/>
              </w:divBdr>
            </w:div>
            <w:div w:id="1331101783">
              <w:marLeft w:val="0"/>
              <w:marRight w:val="0"/>
              <w:marTop w:val="0"/>
              <w:marBottom w:val="0"/>
              <w:divBdr>
                <w:top w:val="none" w:sz="0" w:space="0" w:color="auto"/>
                <w:left w:val="none" w:sz="0" w:space="0" w:color="auto"/>
                <w:bottom w:val="none" w:sz="0" w:space="0" w:color="auto"/>
                <w:right w:val="none" w:sz="0" w:space="0" w:color="auto"/>
              </w:divBdr>
            </w:div>
            <w:div w:id="346716434">
              <w:marLeft w:val="0"/>
              <w:marRight w:val="0"/>
              <w:marTop w:val="0"/>
              <w:marBottom w:val="0"/>
              <w:divBdr>
                <w:top w:val="none" w:sz="0" w:space="0" w:color="auto"/>
                <w:left w:val="none" w:sz="0" w:space="0" w:color="auto"/>
                <w:bottom w:val="none" w:sz="0" w:space="0" w:color="auto"/>
                <w:right w:val="none" w:sz="0" w:space="0" w:color="auto"/>
              </w:divBdr>
            </w:div>
            <w:div w:id="1607032336">
              <w:marLeft w:val="0"/>
              <w:marRight w:val="0"/>
              <w:marTop w:val="0"/>
              <w:marBottom w:val="0"/>
              <w:divBdr>
                <w:top w:val="none" w:sz="0" w:space="0" w:color="auto"/>
                <w:left w:val="none" w:sz="0" w:space="0" w:color="auto"/>
                <w:bottom w:val="none" w:sz="0" w:space="0" w:color="auto"/>
                <w:right w:val="none" w:sz="0" w:space="0" w:color="auto"/>
              </w:divBdr>
            </w:div>
            <w:div w:id="9390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6997">
      <w:bodyDiv w:val="1"/>
      <w:marLeft w:val="0"/>
      <w:marRight w:val="0"/>
      <w:marTop w:val="0"/>
      <w:marBottom w:val="0"/>
      <w:divBdr>
        <w:top w:val="none" w:sz="0" w:space="0" w:color="auto"/>
        <w:left w:val="none" w:sz="0" w:space="0" w:color="auto"/>
        <w:bottom w:val="none" w:sz="0" w:space="0" w:color="auto"/>
        <w:right w:val="none" w:sz="0" w:space="0" w:color="auto"/>
      </w:divBdr>
    </w:div>
    <w:div w:id="1432050529">
      <w:bodyDiv w:val="1"/>
      <w:marLeft w:val="0"/>
      <w:marRight w:val="0"/>
      <w:marTop w:val="0"/>
      <w:marBottom w:val="0"/>
      <w:divBdr>
        <w:top w:val="none" w:sz="0" w:space="0" w:color="auto"/>
        <w:left w:val="none" w:sz="0" w:space="0" w:color="auto"/>
        <w:bottom w:val="none" w:sz="0" w:space="0" w:color="auto"/>
        <w:right w:val="none" w:sz="0" w:space="0" w:color="auto"/>
      </w:divBdr>
    </w:div>
    <w:div w:id="1462576950">
      <w:bodyDiv w:val="1"/>
      <w:marLeft w:val="0"/>
      <w:marRight w:val="0"/>
      <w:marTop w:val="0"/>
      <w:marBottom w:val="0"/>
      <w:divBdr>
        <w:top w:val="none" w:sz="0" w:space="0" w:color="auto"/>
        <w:left w:val="none" w:sz="0" w:space="0" w:color="auto"/>
        <w:bottom w:val="none" w:sz="0" w:space="0" w:color="auto"/>
        <w:right w:val="none" w:sz="0" w:space="0" w:color="auto"/>
      </w:divBdr>
    </w:div>
    <w:div w:id="1545827197">
      <w:bodyDiv w:val="1"/>
      <w:marLeft w:val="0"/>
      <w:marRight w:val="0"/>
      <w:marTop w:val="0"/>
      <w:marBottom w:val="0"/>
      <w:divBdr>
        <w:top w:val="none" w:sz="0" w:space="0" w:color="auto"/>
        <w:left w:val="none" w:sz="0" w:space="0" w:color="auto"/>
        <w:bottom w:val="none" w:sz="0" w:space="0" w:color="auto"/>
        <w:right w:val="none" w:sz="0" w:space="0" w:color="auto"/>
      </w:divBdr>
    </w:div>
    <w:div w:id="1554341480">
      <w:bodyDiv w:val="1"/>
      <w:marLeft w:val="0"/>
      <w:marRight w:val="0"/>
      <w:marTop w:val="0"/>
      <w:marBottom w:val="0"/>
      <w:divBdr>
        <w:top w:val="none" w:sz="0" w:space="0" w:color="auto"/>
        <w:left w:val="none" w:sz="0" w:space="0" w:color="auto"/>
        <w:bottom w:val="none" w:sz="0" w:space="0" w:color="auto"/>
        <w:right w:val="none" w:sz="0" w:space="0" w:color="auto"/>
      </w:divBdr>
    </w:div>
    <w:div w:id="1561671287">
      <w:bodyDiv w:val="1"/>
      <w:marLeft w:val="0"/>
      <w:marRight w:val="0"/>
      <w:marTop w:val="0"/>
      <w:marBottom w:val="0"/>
      <w:divBdr>
        <w:top w:val="none" w:sz="0" w:space="0" w:color="auto"/>
        <w:left w:val="none" w:sz="0" w:space="0" w:color="auto"/>
        <w:bottom w:val="none" w:sz="0" w:space="0" w:color="auto"/>
        <w:right w:val="none" w:sz="0" w:space="0" w:color="auto"/>
      </w:divBdr>
    </w:div>
    <w:div w:id="1563902861">
      <w:bodyDiv w:val="1"/>
      <w:marLeft w:val="0"/>
      <w:marRight w:val="0"/>
      <w:marTop w:val="0"/>
      <w:marBottom w:val="0"/>
      <w:divBdr>
        <w:top w:val="none" w:sz="0" w:space="0" w:color="auto"/>
        <w:left w:val="none" w:sz="0" w:space="0" w:color="auto"/>
        <w:bottom w:val="none" w:sz="0" w:space="0" w:color="auto"/>
        <w:right w:val="none" w:sz="0" w:space="0" w:color="auto"/>
      </w:divBdr>
    </w:div>
    <w:div w:id="1574318551">
      <w:bodyDiv w:val="1"/>
      <w:marLeft w:val="0"/>
      <w:marRight w:val="0"/>
      <w:marTop w:val="0"/>
      <w:marBottom w:val="0"/>
      <w:divBdr>
        <w:top w:val="none" w:sz="0" w:space="0" w:color="auto"/>
        <w:left w:val="none" w:sz="0" w:space="0" w:color="auto"/>
        <w:bottom w:val="none" w:sz="0" w:space="0" w:color="auto"/>
        <w:right w:val="none" w:sz="0" w:space="0" w:color="auto"/>
      </w:divBdr>
      <w:divsChild>
        <w:div w:id="5916712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0360403">
      <w:bodyDiv w:val="1"/>
      <w:marLeft w:val="0"/>
      <w:marRight w:val="0"/>
      <w:marTop w:val="0"/>
      <w:marBottom w:val="0"/>
      <w:divBdr>
        <w:top w:val="none" w:sz="0" w:space="0" w:color="auto"/>
        <w:left w:val="none" w:sz="0" w:space="0" w:color="auto"/>
        <w:bottom w:val="none" w:sz="0" w:space="0" w:color="auto"/>
        <w:right w:val="none" w:sz="0" w:space="0" w:color="auto"/>
      </w:divBdr>
    </w:div>
    <w:div w:id="1609894342">
      <w:bodyDiv w:val="1"/>
      <w:marLeft w:val="0"/>
      <w:marRight w:val="0"/>
      <w:marTop w:val="0"/>
      <w:marBottom w:val="0"/>
      <w:divBdr>
        <w:top w:val="none" w:sz="0" w:space="0" w:color="auto"/>
        <w:left w:val="none" w:sz="0" w:space="0" w:color="auto"/>
        <w:bottom w:val="none" w:sz="0" w:space="0" w:color="auto"/>
        <w:right w:val="none" w:sz="0" w:space="0" w:color="auto"/>
      </w:divBdr>
    </w:div>
    <w:div w:id="1616911997">
      <w:bodyDiv w:val="1"/>
      <w:marLeft w:val="0"/>
      <w:marRight w:val="0"/>
      <w:marTop w:val="0"/>
      <w:marBottom w:val="0"/>
      <w:divBdr>
        <w:top w:val="none" w:sz="0" w:space="0" w:color="auto"/>
        <w:left w:val="none" w:sz="0" w:space="0" w:color="auto"/>
        <w:bottom w:val="none" w:sz="0" w:space="0" w:color="auto"/>
        <w:right w:val="none" w:sz="0" w:space="0" w:color="auto"/>
      </w:divBdr>
    </w:div>
    <w:div w:id="1621035631">
      <w:bodyDiv w:val="1"/>
      <w:marLeft w:val="0"/>
      <w:marRight w:val="0"/>
      <w:marTop w:val="0"/>
      <w:marBottom w:val="0"/>
      <w:divBdr>
        <w:top w:val="none" w:sz="0" w:space="0" w:color="auto"/>
        <w:left w:val="none" w:sz="0" w:space="0" w:color="auto"/>
        <w:bottom w:val="none" w:sz="0" w:space="0" w:color="auto"/>
        <w:right w:val="none" w:sz="0" w:space="0" w:color="auto"/>
      </w:divBdr>
    </w:div>
    <w:div w:id="1661304248">
      <w:bodyDiv w:val="1"/>
      <w:marLeft w:val="0"/>
      <w:marRight w:val="0"/>
      <w:marTop w:val="0"/>
      <w:marBottom w:val="0"/>
      <w:divBdr>
        <w:top w:val="none" w:sz="0" w:space="0" w:color="auto"/>
        <w:left w:val="none" w:sz="0" w:space="0" w:color="auto"/>
        <w:bottom w:val="none" w:sz="0" w:space="0" w:color="auto"/>
        <w:right w:val="none" w:sz="0" w:space="0" w:color="auto"/>
      </w:divBdr>
    </w:div>
    <w:div w:id="1674338269">
      <w:bodyDiv w:val="1"/>
      <w:marLeft w:val="0"/>
      <w:marRight w:val="0"/>
      <w:marTop w:val="0"/>
      <w:marBottom w:val="0"/>
      <w:divBdr>
        <w:top w:val="none" w:sz="0" w:space="0" w:color="auto"/>
        <w:left w:val="none" w:sz="0" w:space="0" w:color="auto"/>
        <w:bottom w:val="none" w:sz="0" w:space="0" w:color="auto"/>
        <w:right w:val="none" w:sz="0" w:space="0" w:color="auto"/>
      </w:divBdr>
      <w:divsChild>
        <w:div w:id="1170753812">
          <w:marLeft w:val="0"/>
          <w:marRight w:val="240"/>
          <w:marTop w:val="0"/>
          <w:marBottom w:val="360"/>
          <w:divBdr>
            <w:top w:val="single" w:sz="6" w:space="8" w:color="D1D1E8"/>
            <w:left w:val="single" w:sz="6" w:space="8" w:color="D1D1E8"/>
            <w:bottom w:val="single" w:sz="6" w:space="8" w:color="D1D1E8"/>
            <w:right w:val="single" w:sz="6" w:space="8" w:color="D1D1E8"/>
          </w:divBdr>
        </w:div>
        <w:div w:id="1961640049">
          <w:marLeft w:val="0"/>
          <w:marRight w:val="240"/>
          <w:marTop w:val="0"/>
          <w:marBottom w:val="360"/>
          <w:divBdr>
            <w:top w:val="single" w:sz="6" w:space="8" w:color="D1D1E8"/>
            <w:left w:val="single" w:sz="6" w:space="8" w:color="D1D1E8"/>
            <w:bottom w:val="single" w:sz="6" w:space="8" w:color="D1D1E8"/>
            <w:right w:val="single" w:sz="6" w:space="8" w:color="D1D1E8"/>
          </w:divBdr>
        </w:div>
        <w:div w:id="840120246">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709255694">
      <w:bodyDiv w:val="1"/>
      <w:marLeft w:val="0"/>
      <w:marRight w:val="0"/>
      <w:marTop w:val="0"/>
      <w:marBottom w:val="0"/>
      <w:divBdr>
        <w:top w:val="none" w:sz="0" w:space="0" w:color="auto"/>
        <w:left w:val="none" w:sz="0" w:space="0" w:color="auto"/>
        <w:bottom w:val="none" w:sz="0" w:space="0" w:color="auto"/>
        <w:right w:val="none" w:sz="0" w:space="0" w:color="auto"/>
      </w:divBdr>
    </w:div>
    <w:div w:id="1717505112">
      <w:bodyDiv w:val="1"/>
      <w:marLeft w:val="0"/>
      <w:marRight w:val="0"/>
      <w:marTop w:val="0"/>
      <w:marBottom w:val="0"/>
      <w:divBdr>
        <w:top w:val="none" w:sz="0" w:space="0" w:color="auto"/>
        <w:left w:val="none" w:sz="0" w:space="0" w:color="auto"/>
        <w:bottom w:val="none" w:sz="0" w:space="0" w:color="auto"/>
        <w:right w:val="none" w:sz="0" w:space="0" w:color="auto"/>
      </w:divBdr>
    </w:div>
    <w:div w:id="1811510979">
      <w:bodyDiv w:val="1"/>
      <w:marLeft w:val="0"/>
      <w:marRight w:val="0"/>
      <w:marTop w:val="0"/>
      <w:marBottom w:val="0"/>
      <w:divBdr>
        <w:top w:val="none" w:sz="0" w:space="0" w:color="auto"/>
        <w:left w:val="none" w:sz="0" w:space="0" w:color="auto"/>
        <w:bottom w:val="none" w:sz="0" w:space="0" w:color="auto"/>
        <w:right w:val="none" w:sz="0" w:space="0" w:color="auto"/>
      </w:divBdr>
    </w:div>
    <w:div w:id="1844512191">
      <w:bodyDiv w:val="1"/>
      <w:marLeft w:val="0"/>
      <w:marRight w:val="0"/>
      <w:marTop w:val="0"/>
      <w:marBottom w:val="0"/>
      <w:divBdr>
        <w:top w:val="none" w:sz="0" w:space="0" w:color="auto"/>
        <w:left w:val="none" w:sz="0" w:space="0" w:color="auto"/>
        <w:bottom w:val="none" w:sz="0" w:space="0" w:color="auto"/>
        <w:right w:val="none" w:sz="0" w:space="0" w:color="auto"/>
      </w:divBdr>
    </w:div>
    <w:div w:id="1856797700">
      <w:bodyDiv w:val="1"/>
      <w:marLeft w:val="0"/>
      <w:marRight w:val="0"/>
      <w:marTop w:val="0"/>
      <w:marBottom w:val="0"/>
      <w:divBdr>
        <w:top w:val="none" w:sz="0" w:space="0" w:color="auto"/>
        <w:left w:val="none" w:sz="0" w:space="0" w:color="auto"/>
        <w:bottom w:val="none" w:sz="0" w:space="0" w:color="auto"/>
        <w:right w:val="none" w:sz="0" w:space="0" w:color="auto"/>
      </w:divBdr>
    </w:div>
    <w:div w:id="1969238359">
      <w:bodyDiv w:val="1"/>
      <w:marLeft w:val="0"/>
      <w:marRight w:val="0"/>
      <w:marTop w:val="0"/>
      <w:marBottom w:val="0"/>
      <w:divBdr>
        <w:top w:val="none" w:sz="0" w:space="0" w:color="auto"/>
        <w:left w:val="none" w:sz="0" w:space="0" w:color="auto"/>
        <w:bottom w:val="none" w:sz="0" w:space="0" w:color="auto"/>
        <w:right w:val="none" w:sz="0" w:space="0" w:color="auto"/>
      </w:divBdr>
    </w:div>
    <w:div w:id="1984580871">
      <w:bodyDiv w:val="1"/>
      <w:marLeft w:val="0"/>
      <w:marRight w:val="0"/>
      <w:marTop w:val="0"/>
      <w:marBottom w:val="0"/>
      <w:divBdr>
        <w:top w:val="none" w:sz="0" w:space="0" w:color="auto"/>
        <w:left w:val="none" w:sz="0" w:space="0" w:color="auto"/>
        <w:bottom w:val="none" w:sz="0" w:space="0" w:color="auto"/>
        <w:right w:val="none" w:sz="0" w:space="0" w:color="auto"/>
      </w:divBdr>
    </w:div>
    <w:div w:id="1993170815">
      <w:bodyDiv w:val="1"/>
      <w:marLeft w:val="0"/>
      <w:marRight w:val="0"/>
      <w:marTop w:val="0"/>
      <w:marBottom w:val="0"/>
      <w:divBdr>
        <w:top w:val="none" w:sz="0" w:space="0" w:color="auto"/>
        <w:left w:val="none" w:sz="0" w:space="0" w:color="auto"/>
        <w:bottom w:val="none" w:sz="0" w:space="0" w:color="auto"/>
        <w:right w:val="none" w:sz="0" w:space="0" w:color="auto"/>
      </w:divBdr>
    </w:div>
    <w:div w:id="1993681103">
      <w:bodyDiv w:val="1"/>
      <w:marLeft w:val="0"/>
      <w:marRight w:val="0"/>
      <w:marTop w:val="0"/>
      <w:marBottom w:val="0"/>
      <w:divBdr>
        <w:top w:val="none" w:sz="0" w:space="0" w:color="auto"/>
        <w:left w:val="none" w:sz="0" w:space="0" w:color="auto"/>
        <w:bottom w:val="none" w:sz="0" w:space="0" w:color="auto"/>
        <w:right w:val="none" w:sz="0" w:space="0" w:color="auto"/>
      </w:divBdr>
    </w:div>
    <w:div w:id="2007435869">
      <w:bodyDiv w:val="1"/>
      <w:marLeft w:val="0"/>
      <w:marRight w:val="0"/>
      <w:marTop w:val="0"/>
      <w:marBottom w:val="0"/>
      <w:divBdr>
        <w:top w:val="none" w:sz="0" w:space="0" w:color="auto"/>
        <w:left w:val="none" w:sz="0" w:space="0" w:color="auto"/>
        <w:bottom w:val="none" w:sz="0" w:space="0" w:color="auto"/>
        <w:right w:val="none" w:sz="0" w:space="0" w:color="auto"/>
      </w:divBdr>
    </w:div>
    <w:div w:id="2017070740">
      <w:bodyDiv w:val="1"/>
      <w:marLeft w:val="0"/>
      <w:marRight w:val="0"/>
      <w:marTop w:val="0"/>
      <w:marBottom w:val="0"/>
      <w:divBdr>
        <w:top w:val="none" w:sz="0" w:space="0" w:color="auto"/>
        <w:left w:val="none" w:sz="0" w:space="0" w:color="auto"/>
        <w:bottom w:val="none" w:sz="0" w:space="0" w:color="auto"/>
        <w:right w:val="none" w:sz="0" w:space="0" w:color="auto"/>
      </w:divBdr>
      <w:divsChild>
        <w:div w:id="214588247">
          <w:marLeft w:val="0"/>
          <w:marRight w:val="0"/>
          <w:marTop w:val="0"/>
          <w:marBottom w:val="0"/>
          <w:divBdr>
            <w:top w:val="none" w:sz="0" w:space="0" w:color="auto"/>
            <w:left w:val="none" w:sz="0" w:space="0" w:color="auto"/>
            <w:bottom w:val="none" w:sz="0" w:space="0" w:color="auto"/>
            <w:right w:val="none" w:sz="0" w:space="0" w:color="auto"/>
          </w:divBdr>
        </w:div>
        <w:div w:id="1280606090">
          <w:marLeft w:val="0"/>
          <w:marRight w:val="0"/>
          <w:marTop w:val="0"/>
          <w:marBottom w:val="0"/>
          <w:divBdr>
            <w:top w:val="none" w:sz="0" w:space="0" w:color="auto"/>
            <w:left w:val="none" w:sz="0" w:space="0" w:color="auto"/>
            <w:bottom w:val="none" w:sz="0" w:space="0" w:color="auto"/>
            <w:right w:val="none" w:sz="0" w:space="0" w:color="auto"/>
          </w:divBdr>
        </w:div>
        <w:div w:id="296959306">
          <w:marLeft w:val="0"/>
          <w:marRight w:val="0"/>
          <w:marTop w:val="0"/>
          <w:marBottom w:val="0"/>
          <w:divBdr>
            <w:top w:val="none" w:sz="0" w:space="0" w:color="auto"/>
            <w:left w:val="none" w:sz="0" w:space="0" w:color="auto"/>
            <w:bottom w:val="none" w:sz="0" w:space="0" w:color="auto"/>
            <w:right w:val="none" w:sz="0" w:space="0" w:color="auto"/>
          </w:divBdr>
        </w:div>
        <w:div w:id="1760440979">
          <w:marLeft w:val="0"/>
          <w:marRight w:val="0"/>
          <w:marTop w:val="0"/>
          <w:marBottom w:val="0"/>
          <w:divBdr>
            <w:top w:val="none" w:sz="0" w:space="0" w:color="auto"/>
            <w:left w:val="none" w:sz="0" w:space="0" w:color="auto"/>
            <w:bottom w:val="none" w:sz="0" w:space="0" w:color="auto"/>
            <w:right w:val="none" w:sz="0" w:space="0" w:color="auto"/>
          </w:divBdr>
        </w:div>
        <w:div w:id="1011836871">
          <w:marLeft w:val="0"/>
          <w:marRight w:val="0"/>
          <w:marTop w:val="0"/>
          <w:marBottom w:val="0"/>
          <w:divBdr>
            <w:top w:val="none" w:sz="0" w:space="0" w:color="auto"/>
            <w:left w:val="none" w:sz="0" w:space="0" w:color="auto"/>
            <w:bottom w:val="none" w:sz="0" w:space="0" w:color="auto"/>
            <w:right w:val="none" w:sz="0" w:space="0" w:color="auto"/>
          </w:divBdr>
        </w:div>
        <w:div w:id="1408503597">
          <w:marLeft w:val="0"/>
          <w:marRight w:val="0"/>
          <w:marTop w:val="0"/>
          <w:marBottom w:val="0"/>
          <w:divBdr>
            <w:top w:val="none" w:sz="0" w:space="0" w:color="auto"/>
            <w:left w:val="none" w:sz="0" w:space="0" w:color="auto"/>
            <w:bottom w:val="none" w:sz="0" w:space="0" w:color="auto"/>
            <w:right w:val="none" w:sz="0" w:space="0" w:color="auto"/>
          </w:divBdr>
        </w:div>
        <w:div w:id="821851722">
          <w:marLeft w:val="0"/>
          <w:marRight w:val="0"/>
          <w:marTop w:val="0"/>
          <w:marBottom w:val="0"/>
          <w:divBdr>
            <w:top w:val="none" w:sz="0" w:space="0" w:color="auto"/>
            <w:left w:val="none" w:sz="0" w:space="0" w:color="auto"/>
            <w:bottom w:val="none" w:sz="0" w:space="0" w:color="auto"/>
            <w:right w:val="none" w:sz="0" w:space="0" w:color="auto"/>
          </w:divBdr>
        </w:div>
        <w:div w:id="259073343">
          <w:marLeft w:val="0"/>
          <w:marRight w:val="0"/>
          <w:marTop w:val="0"/>
          <w:marBottom w:val="0"/>
          <w:divBdr>
            <w:top w:val="none" w:sz="0" w:space="0" w:color="auto"/>
            <w:left w:val="none" w:sz="0" w:space="0" w:color="auto"/>
            <w:bottom w:val="none" w:sz="0" w:space="0" w:color="auto"/>
            <w:right w:val="none" w:sz="0" w:space="0" w:color="auto"/>
          </w:divBdr>
        </w:div>
        <w:div w:id="49767378">
          <w:marLeft w:val="0"/>
          <w:marRight w:val="0"/>
          <w:marTop w:val="0"/>
          <w:marBottom w:val="0"/>
          <w:divBdr>
            <w:top w:val="none" w:sz="0" w:space="0" w:color="auto"/>
            <w:left w:val="none" w:sz="0" w:space="0" w:color="auto"/>
            <w:bottom w:val="none" w:sz="0" w:space="0" w:color="auto"/>
            <w:right w:val="none" w:sz="0" w:space="0" w:color="auto"/>
          </w:divBdr>
        </w:div>
        <w:div w:id="514807995">
          <w:marLeft w:val="0"/>
          <w:marRight w:val="0"/>
          <w:marTop w:val="0"/>
          <w:marBottom w:val="0"/>
          <w:divBdr>
            <w:top w:val="none" w:sz="0" w:space="0" w:color="auto"/>
            <w:left w:val="none" w:sz="0" w:space="0" w:color="auto"/>
            <w:bottom w:val="none" w:sz="0" w:space="0" w:color="auto"/>
            <w:right w:val="none" w:sz="0" w:space="0" w:color="auto"/>
          </w:divBdr>
        </w:div>
        <w:div w:id="251595724">
          <w:marLeft w:val="0"/>
          <w:marRight w:val="0"/>
          <w:marTop w:val="0"/>
          <w:marBottom w:val="0"/>
          <w:divBdr>
            <w:top w:val="none" w:sz="0" w:space="0" w:color="auto"/>
            <w:left w:val="none" w:sz="0" w:space="0" w:color="auto"/>
            <w:bottom w:val="none" w:sz="0" w:space="0" w:color="auto"/>
            <w:right w:val="none" w:sz="0" w:space="0" w:color="auto"/>
          </w:divBdr>
        </w:div>
        <w:div w:id="488793391">
          <w:marLeft w:val="0"/>
          <w:marRight w:val="0"/>
          <w:marTop w:val="0"/>
          <w:marBottom w:val="0"/>
          <w:divBdr>
            <w:top w:val="none" w:sz="0" w:space="0" w:color="auto"/>
            <w:left w:val="none" w:sz="0" w:space="0" w:color="auto"/>
            <w:bottom w:val="none" w:sz="0" w:space="0" w:color="auto"/>
            <w:right w:val="none" w:sz="0" w:space="0" w:color="auto"/>
          </w:divBdr>
        </w:div>
        <w:div w:id="1900556867">
          <w:marLeft w:val="0"/>
          <w:marRight w:val="0"/>
          <w:marTop w:val="0"/>
          <w:marBottom w:val="0"/>
          <w:divBdr>
            <w:top w:val="none" w:sz="0" w:space="0" w:color="auto"/>
            <w:left w:val="none" w:sz="0" w:space="0" w:color="auto"/>
            <w:bottom w:val="none" w:sz="0" w:space="0" w:color="auto"/>
            <w:right w:val="none" w:sz="0" w:space="0" w:color="auto"/>
          </w:divBdr>
        </w:div>
        <w:div w:id="1471165057">
          <w:marLeft w:val="0"/>
          <w:marRight w:val="0"/>
          <w:marTop w:val="0"/>
          <w:marBottom w:val="0"/>
          <w:divBdr>
            <w:top w:val="none" w:sz="0" w:space="0" w:color="auto"/>
            <w:left w:val="none" w:sz="0" w:space="0" w:color="auto"/>
            <w:bottom w:val="none" w:sz="0" w:space="0" w:color="auto"/>
            <w:right w:val="none" w:sz="0" w:space="0" w:color="auto"/>
          </w:divBdr>
        </w:div>
        <w:div w:id="316300125">
          <w:marLeft w:val="0"/>
          <w:marRight w:val="0"/>
          <w:marTop w:val="0"/>
          <w:marBottom w:val="0"/>
          <w:divBdr>
            <w:top w:val="none" w:sz="0" w:space="0" w:color="auto"/>
            <w:left w:val="none" w:sz="0" w:space="0" w:color="auto"/>
            <w:bottom w:val="none" w:sz="0" w:space="0" w:color="auto"/>
            <w:right w:val="none" w:sz="0" w:space="0" w:color="auto"/>
          </w:divBdr>
        </w:div>
        <w:div w:id="409155385">
          <w:marLeft w:val="0"/>
          <w:marRight w:val="0"/>
          <w:marTop w:val="0"/>
          <w:marBottom w:val="0"/>
          <w:divBdr>
            <w:top w:val="none" w:sz="0" w:space="0" w:color="auto"/>
            <w:left w:val="none" w:sz="0" w:space="0" w:color="auto"/>
            <w:bottom w:val="none" w:sz="0" w:space="0" w:color="auto"/>
            <w:right w:val="none" w:sz="0" w:space="0" w:color="auto"/>
          </w:divBdr>
        </w:div>
        <w:div w:id="754135312">
          <w:marLeft w:val="0"/>
          <w:marRight w:val="0"/>
          <w:marTop w:val="0"/>
          <w:marBottom w:val="0"/>
          <w:divBdr>
            <w:top w:val="none" w:sz="0" w:space="0" w:color="auto"/>
            <w:left w:val="none" w:sz="0" w:space="0" w:color="auto"/>
            <w:bottom w:val="none" w:sz="0" w:space="0" w:color="auto"/>
            <w:right w:val="none" w:sz="0" w:space="0" w:color="auto"/>
          </w:divBdr>
        </w:div>
      </w:divsChild>
    </w:div>
    <w:div w:id="2028560416">
      <w:bodyDiv w:val="1"/>
      <w:marLeft w:val="0"/>
      <w:marRight w:val="0"/>
      <w:marTop w:val="0"/>
      <w:marBottom w:val="0"/>
      <w:divBdr>
        <w:top w:val="none" w:sz="0" w:space="0" w:color="auto"/>
        <w:left w:val="none" w:sz="0" w:space="0" w:color="auto"/>
        <w:bottom w:val="none" w:sz="0" w:space="0" w:color="auto"/>
        <w:right w:val="none" w:sz="0" w:space="0" w:color="auto"/>
      </w:divBdr>
    </w:div>
    <w:div w:id="2047098426">
      <w:bodyDiv w:val="1"/>
      <w:marLeft w:val="0"/>
      <w:marRight w:val="0"/>
      <w:marTop w:val="0"/>
      <w:marBottom w:val="0"/>
      <w:divBdr>
        <w:top w:val="none" w:sz="0" w:space="0" w:color="auto"/>
        <w:left w:val="none" w:sz="0" w:space="0" w:color="auto"/>
        <w:bottom w:val="none" w:sz="0" w:space="0" w:color="auto"/>
        <w:right w:val="none" w:sz="0" w:space="0" w:color="auto"/>
      </w:divBdr>
    </w:div>
    <w:div w:id="2052726091">
      <w:bodyDiv w:val="1"/>
      <w:marLeft w:val="0"/>
      <w:marRight w:val="0"/>
      <w:marTop w:val="0"/>
      <w:marBottom w:val="0"/>
      <w:divBdr>
        <w:top w:val="none" w:sz="0" w:space="0" w:color="auto"/>
        <w:left w:val="none" w:sz="0" w:space="0" w:color="auto"/>
        <w:bottom w:val="none" w:sz="0" w:space="0" w:color="auto"/>
        <w:right w:val="none" w:sz="0" w:space="0" w:color="auto"/>
      </w:divBdr>
    </w:div>
    <w:div w:id="2063402285">
      <w:bodyDiv w:val="1"/>
      <w:marLeft w:val="0"/>
      <w:marRight w:val="0"/>
      <w:marTop w:val="0"/>
      <w:marBottom w:val="0"/>
      <w:divBdr>
        <w:top w:val="none" w:sz="0" w:space="0" w:color="auto"/>
        <w:left w:val="none" w:sz="0" w:space="0" w:color="auto"/>
        <w:bottom w:val="none" w:sz="0" w:space="0" w:color="auto"/>
        <w:right w:val="none" w:sz="0" w:space="0" w:color="auto"/>
      </w:divBdr>
      <w:divsChild>
        <w:div w:id="1804690879">
          <w:marLeft w:val="0"/>
          <w:marRight w:val="0"/>
          <w:marTop w:val="0"/>
          <w:marBottom w:val="0"/>
          <w:divBdr>
            <w:top w:val="none" w:sz="0" w:space="0" w:color="auto"/>
            <w:left w:val="none" w:sz="0" w:space="0" w:color="auto"/>
            <w:bottom w:val="none" w:sz="0" w:space="0" w:color="auto"/>
            <w:right w:val="none" w:sz="0" w:space="0" w:color="auto"/>
          </w:divBdr>
        </w:div>
      </w:divsChild>
    </w:div>
    <w:div w:id="2073769920">
      <w:bodyDiv w:val="1"/>
      <w:marLeft w:val="0"/>
      <w:marRight w:val="0"/>
      <w:marTop w:val="0"/>
      <w:marBottom w:val="0"/>
      <w:divBdr>
        <w:top w:val="none" w:sz="0" w:space="0" w:color="auto"/>
        <w:left w:val="none" w:sz="0" w:space="0" w:color="auto"/>
        <w:bottom w:val="none" w:sz="0" w:space="0" w:color="auto"/>
        <w:right w:val="none" w:sz="0" w:space="0" w:color="auto"/>
      </w:divBdr>
    </w:div>
    <w:div w:id="2084788488">
      <w:bodyDiv w:val="1"/>
      <w:marLeft w:val="0"/>
      <w:marRight w:val="0"/>
      <w:marTop w:val="0"/>
      <w:marBottom w:val="0"/>
      <w:divBdr>
        <w:top w:val="none" w:sz="0" w:space="0" w:color="auto"/>
        <w:left w:val="none" w:sz="0" w:space="0" w:color="auto"/>
        <w:bottom w:val="none" w:sz="0" w:space="0" w:color="auto"/>
        <w:right w:val="none" w:sz="0" w:space="0" w:color="auto"/>
      </w:divBdr>
    </w:div>
    <w:div w:id="2093772339">
      <w:bodyDiv w:val="1"/>
      <w:marLeft w:val="0"/>
      <w:marRight w:val="0"/>
      <w:marTop w:val="0"/>
      <w:marBottom w:val="0"/>
      <w:divBdr>
        <w:top w:val="none" w:sz="0" w:space="0" w:color="auto"/>
        <w:left w:val="none" w:sz="0" w:space="0" w:color="auto"/>
        <w:bottom w:val="none" w:sz="0" w:space="0" w:color="auto"/>
        <w:right w:val="none" w:sz="0" w:space="0" w:color="auto"/>
      </w:divBdr>
    </w:div>
    <w:div w:id="2094542375">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sChild>
        <w:div w:id="1791823866">
          <w:marLeft w:val="0"/>
          <w:marRight w:val="0"/>
          <w:marTop w:val="0"/>
          <w:marBottom w:val="0"/>
          <w:divBdr>
            <w:top w:val="none" w:sz="0" w:space="0" w:color="auto"/>
            <w:left w:val="none" w:sz="0" w:space="0" w:color="auto"/>
            <w:bottom w:val="none" w:sz="0" w:space="0" w:color="auto"/>
            <w:right w:val="none" w:sz="0" w:space="0" w:color="auto"/>
          </w:divBdr>
        </w:div>
      </w:divsChild>
    </w:div>
    <w:div w:id="213687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cdncontribute.geeksforgeeks.org/wp-content/uploads/tpinit.jp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yperlink" Target="https://www.journaldev.com/wp-content/uploads/2012/11/String-Pool-Java1.pn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44</Pages>
  <Words>8140</Words>
  <Characters>46399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16</cp:revision>
  <dcterms:created xsi:type="dcterms:W3CDTF">2018-01-07T17:48:00Z</dcterms:created>
  <dcterms:modified xsi:type="dcterms:W3CDTF">2018-01-08T06:46:00Z</dcterms:modified>
</cp:coreProperties>
</file>